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29EA" w14:textId="00868E24" w:rsidR="00E2540A" w:rsidRDefault="00600492" w:rsidP="00AB3806">
      <w:pPr>
        <w:spacing w:after="0" w:line="240" w:lineRule="auto"/>
        <w:rPr>
          <w:rFonts w:cs="Arial"/>
          <w:rtl/>
        </w:rPr>
      </w:pPr>
      <w:ins w:id="0" w:author="Roy Kimchi" w:date="2020-04-05T13:57:00Z">
        <w:r w:rsidRPr="00600492">
          <w:rPr>
            <w:rFonts w:cs="Arial"/>
            <w:noProof/>
          </w:rPr>
          <mc:AlternateContent>
            <mc:Choice Requires="wps">
              <w:drawing>
                <wp:anchor distT="45720" distB="45720" distL="114300" distR="114300" simplePos="0" relativeHeight="251659264" behindDoc="1" locked="0" layoutInCell="1" allowOverlap="1" wp14:anchorId="2E0DCB12" wp14:editId="2202620D">
                  <wp:simplePos x="0" y="0"/>
                  <wp:positionH relativeFrom="column">
                    <wp:posOffset>-528320</wp:posOffset>
                  </wp:positionH>
                  <wp:positionV relativeFrom="paragraph">
                    <wp:posOffset>-49530</wp:posOffset>
                  </wp:positionV>
                  <wp:extent cx="2360930" cy="14046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14DC1F" w14:textId="5EFAE01B" w:rsidR="00600492" w:rsidRDefault="00600492">
                              <w:ins w:id="1" w:author="Roy Kimchi" w:date="2020-04-05T13:57:00Z">
                                <w:r>
                                  <w:rPr>
                                    <w:rFonts w:hint="cs"/>
                                    <w:rtl/>
                                  </w:rPr>
                                  <w:t>תאריך:</w:t>
                                </w:r>
                              </w:ins>
                              <w:ins w:id="2" w:author="Roy Kimchi" w:date="2020-04-05T13:58:00Z">
                                <w:r>
                                  <w:rPr>
                                    <w:rFonts w:hint="cs"/>
                                    <w:rtl/>
                                  </w:rPr>
                                  <w:t xml:space="preserve">       </w:t>
                                </w:r>
                                <w:del w:id="3" w:author="Hillel Lehman" w:date="2020-06-29T09:51:00Z">
                                  <w:r w:rsidDel="00D15315">
                                    <w:rPr>
                                      <w:rFonts w:hint="cs"/>
                                      <w:rtl/>
                                    </w:rPr>
                                    <w:delText xml:space="preserve"> _______</w:delText>
                                  </w:r>
                                </w:del>
                              </w:ins>
                              <w:ins w:id="4" w:author="Roy Kimchi" w:date="2020-04-05T13:57:00Z">
                                <w:del w:id="5" w:author="Hillel Lehman" w:date="2020-06-29T09:51:00Z">
                                  <w:r w:rsidDel="00D15315">
                                    <w:rPr>
                                      <w:rFonts w:hint="cs"/>
                                      <w:rtl/>
                                    </w:rPr>
                                    <w:delText>______</w:delText>
                                  </w:r>
                                </w:del>
                              </w:ins>
                              <w:ins w:id="6" w:author="Hillel Lehman" w:date="2020-06-29T09:51:00Z">
                                <w:r w:rsidR="00D15315">
                                  <w:rPr>
                                    <w:rFonts w:hint="cs"/>
                                    <w:rtl/>
                                  </w:rPr>
                                  <w:t>29.7.20</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0DCB12" id="_x0000_t202" coordsize="21600,21600" o:spt="202" path="m,l,21600r21600,l21600,xe">
                  <v:stroke joinstyle="miter"/>
                  <v:path gradientshapeok="t" o:connecttype="rect"/>
                </v:shapetype>
                <v:shape id="Text Box 2" o:spid="_x0000_s1026" type="#_x0000_t202" style="position:absolute;left:0;text-align:left;margin-left:-41.6pt;margin-top:-3.9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">
                  <v:textbox style="mso-fit-shape-to-text:t">
                    <w:txbxContent>
                      <w:p w14:paraId="7414DC1F" w14:textId="5EFAE01B" w:rsidR="00600492" w:rsidRDefault="00600492">
                        <w:ins w:id="7" w:author="Roy Kimchi" w:date="2020-04-05T13:57:00Z">
                          <w:r>
                            <w:rPr>
                              <w:rFonts w:hint="cs"/>
                              <w:rtl/>
                            </w:rPr>
                            <w:t>תאריך:</w:t>
                          </w:r>
                        </w:ins>
                        <w:ins w:id="8" w:author="Roy Kimchi" w:date="2020-04-05T13:58:00Z">
                          <w:r>
                            <w:rPr>
                              <w:rFonts w:hint="cs"/>
                              <w:rtl/>
                            </w:rPr>
                            <w:t xml:space="preserve">       </w:t>
                          </w:r>
                          <w:del w:id="9" w:author="Hillel Lehman" w:date="2020-06-29T09:51:00Z">
                            <w:r w:rsidDel="00D15315">
                              <w:rPr>
                                <w:rFonts w:hint="cs"/>
                                <w:rtl/>
                              </w:rPr>
                              <w:delText xml:space="preserve"> _______</w:delText>
                            </w:r>
                          </w:del>
                        </w:ins>
                        <w:ins w:id="10" w:author="Roy Kimchi" w:date="2020-04-05T13:57:00Z">
                          <w:del w:id="11" w:author="Hillel Lehman" w:date="2020-06-29T09:51:00Z">
                            <w:r w:rsidDel="00D15315">
                              <w:rPr>
                                <w:rFonts w:hint="cs"/>
                                <w:rtl/>
                              </w:rPr>
                              <w:delText>______</w:delText>
                            </w:r>
                          </w:del>
                        </w:ins>
                        <w:ins w:id="12" w:author="Hillel Lehman" w:date="2020-06-29T09:51:00Z">
                          <w:r w:rsidR="00D15315">
                            <w:rPr>
                              <w:rFonts w:hint="cs"/>
                              <w:rtl/>
                            </w:rPr>
                            <w:t>29.7.20</w:t>
                          </w:r>
                        </w:ins>
                      </w:p>
                    </w:txbxContent>
                  </v:textbox>
                </v:shape>
              </w:pict>
            </mc:Fallback>
          </mc:AlternateContent>
        </w:r>
      </w:ins>
      <w:r w:rsidR="00E2540A">
        <w:rPr>
          <w:rFonts w:cs="Arial" w:hint="cs"/>
          <w:rtl/>
        </w:rPr>
        <w:t>לכבוד</w:t>
      </w:r>
      <w:ins w:id="13" w:author="Roy Kimchi" w:date="2020-04-05T13:58:00Z">
        <w:r>
          <w:rPr>
            <w:rFonts w:cs="Arial" w:hint="cs"/>
            <w:rtl/>
          </w:rPr>
          <w:t xml:space="preserve"> (שמות היזמים)</w:t>
        </w:r>
      </w:ins>
    </w:p>
    <w:p w14:paraId="492BC402" w14:textId="30857EFB" w:rsidR="00AA676F" w:rsidRDefault="00AA676F" w:rsidP="00AB3806">
      <w:pPr>
        <w:spacing w:after="0" w:line="240" w:lineRule="auto"/>
        <w:rPr>
          <w:rFonts w:cs="Arial"/>
          <w:rtl/>
        </w:rPr>
      </w:pPr>
    </w:p>
    <w:p w14:paraId="2F0B6C53" w14:textId="3949F432" w:rsidR="00AA676F" w:rsidRPr="00AA676F" w:rsidDel="00D15315" w:rsidRDefault="00AA676F" w:rsidP="00AA676F">
      <w:pPr>
        <w:spacing w:after="0" w:line="240" w:lineRule="auto"/>
        <w:rPr>
          <w:del w:id="14" w:author="Hillel Lehman" w:date="2020-06-29T09:51:00Z"/>
          <w:rFonts w:cs="Arial"/>
          <w:rtl/>
        </w:rPr>
      </w:pPr>
      <w:del w:id="15" w:author="Hillel Lehman" w:date="2020-06-29T09:50:00Z">
        <w:r w:rsidRPr="00D24272" w:rsidDel="00D15315">
          <w:rPr>
            <w:rFonts w:cs="Arial" w:hint="cs"/>
            <w:rtl/>
          </w:rPr>
          <w:delText>________________________</w:delText>
        </w:r>
      </w:del>
      <w:ins w:id="16" w:author="Hillel Lehman" w:date="2020-06-29T09:50:00Z">
        <w:r w:rsidR="00D15315">
          <w:rPr>
            <w:rFonts w:cs="Arial" w:hint="cs"/>
            <w:rtl/>
          </w:rPr>
          <w:t xml:space="preserve">שי פולג </w:t>
        </w:r>
        <w:r w:rsidR="00D15315">
          <w:rPr>
            <w:rFonts w:cs="Arial"/>
            <w:rtl/>
          </w:rPr>
          <w:tab/>
        </w:r>
        <w:r w:rsidR="00D15315">
          <w:rPr>
            <w:rFonts w:cs="Arial"/>
            <w:rtl/>
          </w:rPr>
          <w:tab/>
        </w:r>
        <w:r w:rsidR="00D15315">
          <w:rPr>
            <w:rFonts w:cs="Arial" w:hint="cs"/>
            <w:rtl/>
          </w:rPr>
          <w:t xml:space="preserve">הלל </w:t>
        </w:r>
      </w:ins>
      <w:ins w:id="17" w:author="Hillel Lehman" w:date="2020-06-29T09:51:00Z">
        <w:r w:rsidR="00D15315">
          <w:rPr>
            <w:rFonts w:cs="Arial" w:hint="cs"/>
            <w:rtl/>
          </w:rPr>
          <w:t>להמן</w:t>
        </w:r>
      </w:ins>
      <w:del w:id="18" w:author="Hillel Lehman" w:date="2020-06-29T09:51:00Z">
        <w:r w:rsidDel="00D15315">
          <w:rPr>
            <w:rFonts w:cs="Arial" w:hint="cs"/>
            <w:rtl/>
          </w:rPr>
          <w:tab/>
        </w:r>
        <w:r w:rsidRPr="00D24272" w:rsidDel="00D15315">
          <w:rPr>
            <w:rFonts w:cs="Arial" w:hint="cs"/>
            <w:rtl/>
          </w:rPr>
          <w:delText>________________________</w:delText>
        </w:r>
      </w:del>
    </w:p>
    <w:p w14:paraId="64477FB2" w14:textId="6529E79F" w:rsidR="00AA676F" w:rsidDel="00D15315" w:rsidRDefault="00AA676F" w:rsidP="00D15315">
      <w:pPr>
        <w:spacing w:after="0" w:line="240" w:lineRule="auto"/>
        <w:rPr>
          <w:del w:id="19" w:author="Hillel Lehman" w:date="2020-06-29T09:51:00Z"/>
          <w:rFonts w:cs="Arial"/>
          <w:rtl/>
        </w:rPr>
        <w:pPrChange w:id="20" w:author="Hillel Lehman" w:date="2020-06-29T09:51:00Z">
          <w:pPr>
            <w:spacing w:after="0" w:line="240" w:lineRule="auto"/>
          </w:pPr>
        </w:pPrChange>
      </w:pPr>
    </w:p>
    <w:p w14:paraId="25FABDD0" w14:textId="3B638F67" w:rsidR="00AA676F" w:rsidRPr="00AA676F" w:rsidDel="00D15315" w:rsidRDefault="00AA676F" w:rsidP="00AA676F">
      <w:pPr>
        <w:spacing w:after="0" w:line="240" w:lineRule="auto"/>
        <w:rPr>
          <w:del w:id="21" w:author="Hillel Lehman" w:date="2020-06-29T09:51:00Z"/>
          <w:rFonts w:cs="Arial"/>
          <w:rtl/>
        </w:rPr>
      </w:pPr>
      <w:del w:id="22" w:author="Hillel Lehman" w:date="2020-06-29T09:51:00Z">
        <w:r w:rsidRPr="00D24272" w:rsidDel="00D15315">
          <w:rPr>
            <w:rFonts w:cs="Arial" w:hint="cs"/>
            <w:rtl/>
          </w:rPr>
          <w:delText>________________________</w:delText>
        </w:r>
        <w:r w:rsidDel="00D15315">
          <w:rPr>
            <w:rFonts w:cs="Arial" w:hint="cs"/>
            <w:rtl/>
          </w:rPr>
          <w:tab/>
        </w:r>
        <w:r w:rsidRPr="00D24272" w:rsidDel="00D15315">
          <w:rPr>
            <w:rFonts w:cs="Arial" w:hint="cs"/>
            <w:rtl/>
          </w:rPr>
          <w:delText>________________________</w:delText>
        </w:r>
      </w:del>
    </w:p>
    <w:p w14:paraId="1F50887D" w14:textId="75813775" w:rsidR="00AA676F" w:rsidRDefault="00AA676F" w:rsidP="00D15315">
      <w:pPr>
        <w:spacing w:after="0" w:line="240" w:lineRule="auto"/>
        <w:rPr>
          <w:ins w:id="23" w:author="Hillel Lehman" w:date="2020-06-29T09:51:00Z"/>
          <w:rFonts w:cs="Arial"/>
          <w:rtl/>
        </w:rPr>
      </w:pPr>
    </w:p>
    <w:p w14:paraId="793989EC" w14:textId="77777777" w:rsidR="00D15315" w:rsidRDefault="00D15315" w:rsidP="00D15315">
      <w:pPr>
        <w:spacing w:after="0" w:line="240" w:lineRule="auto"/>
        <w:rPr>
          <w:rFonts w:cs="Arial"/>
        </w:rPr>
        <w:pPrChange w:id="24" w:author="Hillel Lehman" w:date="2020-06-29T09:51:00Z">
          <w:pPr>
            <w:spacing w:after="0" w:line="240" w:lineRule="auto"/>
          </w:pPr>
        </w:pPrChange>
      </w:pPr>
    </w:p>
    <w:p w14:paraId="6F90F887" w14:textId="77777777" w:rsidR="00AB3806" w:rsidRDefault="00AB3806" w:rsidP="00AB3806">
      <w:pPr>
        <w:spacing w:after="0" w:line="240" w:lineRule="auto"/>
        <w:rPr>
          <w:rFonts w:cs="Arial"/>
          <w:rtl/>
        </w:rPr>
      </w:pPr>
      <w:r>
        <w:rPr>
          <w:rFonts w:cs="Arial" w:hint="cs"/>
          <w:rtl/>
        </w:rPr>
        <w:t>שלום רב</w:t>
      </w:r>
      <w:r w:rsidRPr="00AB3806">
        <w:rPr>
          <w:rFonts w:cs="Arial" w:hint="cs"/>
          <w:rtl/>
        </w:rPr>
        <w:t>,</w:t>
      </w:r>
    </w:p>
    <w:p w14:paraId="279B3A12" w14:textId="77777777" w:rsidR="00AB3806" w:rsidRDefault="00AB3806" w:rsidP="00AB3806">
      <w:pPr>
        <w:spacing w:after="0" w:line="240" w:lineRule="auto"/>
        <w:rPr>
          <w:rFonts w:cs="Arial"/>
          <w:rtl/>
        </w:rPr>
      </w:pPr>
    </w:p>
    <w:p w14:paraId="090F9517" w14:textId="77777777" w:rsidR="00AB3806" w:rsidRPr="00AB3806" w:rsidRDefault="00AB3806" w:rsidP="00AB3806">
      <w:pPr>
        <w:spacing w:after="0" w:line="240" w:lineRule="auto"/>
        <w:rPr>
          <w:rFonts w:cs="Arial"/>
          <w:rtl/>
        </w:rPr>
      </w:pPr>
    </w:p>
    <w:p w14:paraId="35D750F3" w14:textId="77777777" w:rsidR="000B78A5" w:rsidRDefault="009469B1" w:rsidP="009F0131">
      <w:pPr>
        <w:spacing w:after="240" w:line="240" w:lineRule="auto"/>
        <w:jc w:val="center"/>
        <w:rPr>
          <w:rFonts w:cs="Arial"/>
          <w:b/>
          <w:bCs/>
        </w:rPr>
      </w:pPr>
      <w:r w:rsidRPr="009469B1">
        <w:rPr>
          <w:rFonts w:cs="Arial" w:hint="cs"/>
          <w:b/>
          <w:bCs/>
          <w:rtl/>
        </w:rPr>
        <w:t>הנדון</w:t>
      </w:r>
      <w:r w:rsidRPr="009469B1">
        <w:rPr>
          <w:rFonts w:cs="Arial"/>
          <w:b/>
          <w:bCs/>
          <w:rtl/>
        </w:rPr>
        <w:t xml:space="preserve">: </w:t>
      </w:r>
      <w:r w:rsidR="00D27532">
        <w:rPr>
          <w:rFonts w:cs="Arial" w:hint="cs"/>
          <w:b/>
          <w:bCs/>
          <w:u w:val="single"/>
          <w:rtl/>
        </w:rPr>
        <w:t xml:space="preserve">קרן </w:t>
      </w:r>
      <w:r w:rsidR="009F0131">
        <w:rPr>
          <w:rFonts w:cs="Arial"/>
          <w:b/>
          <w:bCs/>
          <w:u w:val="single"/>
        </w:rPr>
        <w:t>Cactus Capital</w:t>
      </w:r>
      <w:r w:rsidRPr="009469B1">
        <w:rPr>
          <w:rFonts w:cs="Arial"/>
          <w:b/>
          <w:bCs/>
          <w:u w:val="single"/>
          <w:rtl/>
        </w:rPr>
        <w:t xml:space="preserve">; </w:t>
      </w:r>
      <w:r w:rsidRPr="009469B1">
        <w:rPr>
          <w:rFonts w:cs="Arial" w:hint="cs"/>
          <w:b/>
          <w:bCs/>
          <w:u w:val="single"/>
          <w:rtl/>
        </w:rPr>
        <w:t>תנאי</w:t>
      </w:r>
      <w:r w:rsidRPr="009469B1">
        <w:rPr>
          <w:rFonts w:cs="Arial"/>
          <w:b/>
          <w:bCs/>
          <w:u w:val="single"/>
          <w:rtl/>
        </w:rPr>
        <w:t xml:space="preserve"> </w:t>
      </w:r>
      <w:r w:rsidRPr="009469B1">
        <w:rPr>
          <w:rFonts w:cs="Arial" w:hint="cs"/>
          <w:b/>
          <w:bCs/>
          <w:u w:val="single"/>
          <w:rtl/>
        </w:rPr>
        <w:t>השתתפות</w:t>
      </w:r>
      <w:r w:rsidR="00E43D47">
        <w:rPr>
          <w:rFonts w:cs="Arial" w:hint="cs"/>
          <w:b/>
          <w:bCs/>
          <w:u w:val="single"/>
          <w:rtl/>
        </w:rPr>
        <w:t xml:space="preserve"> וקבלת תמיכה</w:t>
      </w:r>
      <w:r w:rsidR="007F687B" w:rsidRPr="007F687B">
        <w:rPr>
          <w:rFonts w:cs="Arial" w:hint="cs"/>
          <w:b/>
          <w:bCs/>
          <w:u w:val="single"/>
          <w:rtl/>
        </w:rPr>
        <w:t xml:space="preserve"> </w:t>
      </w:r>
      <w:r w:rsidR="00963AF1">
        <w:rPr>
          <w:rFonts w:cs="Arial"/>
          <w:b/>
          <w:bCs/>
          <w:u w:val="single"/>
          <w:rtl/>
        </w:rPr>
        <w:t>–</w:t>
      </w:r>
      <w:r w:rsidR="007F687B">
        <w:rPr>
          <w:rFonts w:cs="Arial" w:hint="cs"/>
          <w:b/>
          <w:bCs/>
          <w:u w:val="single"/>
          <w:rtl/>
        </w:rPr>
        <w:t xml:space="preserve"> </w:t>
      </w:r>
      <w:r w:rsidR="00963AF1">
        <w:rPr>
          <w:rFonts w:cs="Arial" w:hint="cs"/>
          <w:b/>
          <w:bCs/>
          <w:u w:val="single"/>
          <w:rtl/>
        </w:rPr>
        <w:t xml:space="preserve">מסלול </w:t>
      </w:r>
      <w:r w:rsidR="00963AF1">
        <w:rPr>
          <w:rFonts w:cs="Arial"/>
          <w:b/>
          <w:bCs/>
          <w:u w:val="single"/>
        </w:rPr>
        <w:t>5,000$</w:t>
      </w:r>
    </w:p>
    <w:p w14:paraId="20493998" w14:textId="77777777" w:rsidR="002A7A09" w:rsidRPr="002A7A09" w:rsidRDefault="002A7A09" w:rsidP="002A7A09">
      <w:pPr>
        <w:spacing w:after="240" w:line="240" w:lineRule="auto"/>
        <w:jc w:val="both"/>
        <w:rPr>
          <w:b/>
          <w:bCs/>
          <w:i/>
          <w:iCs/>
          <w:u w:val="single"/>
          <w:rtl/>
        </w:rPr>
      </w:pPr>
      <w:r w:rsidRPr="002A7A09">
        <w:rPr>
          <w:rFonts w:hint="cs"/>
          <w:b/>
          <w:bCs/>
          <w:i/>
          <w:iCs/>
          <w:u w:val="single"/>
          <w:rtl/>
        </w:rPr>
        <w:t>כללי</w:t>
      </w:r>
    </w:p>
    <w:p w14:paraId="3433425A" w14:textId="75CC0A14" w:rsidR="003C03BD" w:rsidRDefault="00091216" w:rsidP="0068520E">
      <w:pPr>
        <w:pStyle w:val="ListParagraph"/>
        <w:numPr>
          <w:ilvl w:val="0"/>
          <w:numId w:val="2"/>
        </w:numPr>
        <w:spacing w:after="240" w:line="240" w:lineRule="auto"/>
        <w:ind w:hanging="778"/>
        <w:contextualSpacing w:val="0"/>
        <w:jc w:val="both"/>
      </w:pPr>
      <w:r>
        <w:rPr>
          <w:rFonts w:hint="cs"/>
          <w:rtl/>
        </w:rPr>
        <w:t xml:space="preserve">אנו שמחים להודיעכם כי </w:t>
      </w:r>
      <w:r w:rsidR="00D27532">
        <w:rPr>
          <w:rFonts w:hint="cs"/>
          <w:rtl/>
        </w:rPr>
        <w:t xml:space="preserve">קרן </w:t>
      </w:r>
      <w:r w:rsidR="009F0131">
        <w:t>Cactus Capital</w:t>
      </w:r>
      <w:r w:rsidR="00D27532">
        <w:rPr>
          <w:rFonts w:hint="cs"/>
          <w:rtl/>
        </w:rPr>
        <w:t xml:space="preserve"> של אוניברסיטת בן גוריון בנגב (להלן: </w:t>
      </w:r>
      <w:r w:rsidR="00E43D47">
        <w:rPr>
          <w:rFonts w:hint="cs"/>
          <w:rtl/>
        </w:rPr>
        <w:t>"</w:t>
      </w:r>
      <w:r w:rsidR="00DF7BD2">
        <w:rPr>
          <w:rFonts w:hint="cs"/>
          <w:b/>
          <w:bCs/>
          <w:rtl/>
        </w:rPr>
        <w:t>הקרן</w:t>
      </w:r>
      <w:r w:rsidR="00DF7BD2" w:rsidRPr="00E43D47">
        <w:rPr>
          <w:rFonts w:hint="cs"/>
          <w:b/>
          <w:bCs/>
          <w:rtl/>
        </w:rPr>
        <w:t xml:space="preserve"> </w:t>
      </w:r>
      <w:r w:rsidR="00E43D47">
        <w:rPr>
          <w:rFonts w:hint="cs"/>
          <w:rtl/>
        </w:rPr>
        <w:t xml:space="preserve">" ו- </w:t>
      </w:r>
      <w:r w:rsidR="00D27532">
        <w:rPr>
          <w:rFonts w:hint="cs"/>
          <w:rtl/>
        </w:rPr>
        <w:t>"</w:t>
      </w:r>
      <w:r w:rsidR="00DF7BD2" w:rsidRPr="00E43D47">
        <w:rPr>
          <w:rFonts w:hint="cs"/>
          <w:b/>
          <w:bCs/>
          <w:rtl/>
        </w:rPr>
        <w:t>האוניברסיטה</w:t>
      </w:r>
      <w:r w:rsidR="00DF7BD2" w:rsidDel="00DF7BD2">
        <w:rPr>
          <w:rFonts w:hint="cs"/>
          <w:b/>
          <w:bCs/>
          <w:rtl/>
        </w:rPr>
        <w:t xml:space="preserve"> </w:t>
      </w:r>
      <w:r w:rsidR="00D27532">
        <w:rPr>
          <w:rFonts w:hint="cs"/>
          <w:rtl/>
        </w:rPr>
        <w:t>"</w:t>
      </w:r>
      <w:r w:rsidR="00E43D47">
        <w:rPr>
          <w:rFonts w:hint="cs"/>
          <w:rtl/>
        </w:rPr>
        <w:t>, בהתאמה</w:t>
      </w:r>
      <w:r w:rsidR="00D27532">
        <w:rPr>
          <w:rFonts w:hint="cs"/>
          <w:rtl/>
        </w:rPr>
        <w:t>) אישרה את השקעתה בפרויקט</w:t>
      </w:r>
      <w:r w:rsidR="009724E7">
        <w:rPr>
          <w:rFonts w:hint="cs"/>
          <w:rtl/>
        </w:rPr>
        <w:t>/מיזם</w:t>
      </w:r>
      <w:r w:rsidR="00D27532">
        <w:rPr>
          <w:rFonts w:hint="cs"/>
          <w:rtl/>
        </w:rPr>
        <w:t xml:space="preserve"> </w:t>
      </w:r>
      <w:r w:rsidR="00467889">
        <w:rPr>
          <w:rFonts w:hint="cs"/>
          <w:rtl/>
        </w:rPr>
        <w:t xml:space="preserve">טכנולוגי </w:t>
      </w:r>
      <w:r w:rsidR="00D27532">
        <w:rPr>
          <w:rFonts w:hint="cs"/>
          <w:rtl/>
        </w:rPr>
        <w:t>אשר יזמתם ואשר הצגתם בפני ועדת ההשקעות של הקרן (להלן: "</w:t>
      </w:r>
      <w:r w:rsidR="00D27532">
        <w:rPr>
          <w:rFonts w:hint="cs"/>
          <w:b/>
          <w:bCs/>
          <w:rtl/>
        </w:rPr>
        <w:t>ועדת ההשקעות</w:t>
      </w:r>
      <w:r w:rsidR="00D27532">
        <w:rPr>
          <w:rFonts w:hint="cs"/>
          <w:rtl/>
        </w:rPr>
        <w:t xml:space="preserve">"); </w:t>
      </w:r>
      <w:proofErr w:type="spellStart"/>
      <w:r w:rsidR="00D27532">
        <w:rPr>
          <w:rFonts w:hint="cs"/>
          <w:rtl/>
        </w:rPr>
        <w:t>הכל</w:t>
      </w:r>
      <w:proofErr w:type="spellEnd"/>
      <w:r w:rsidR="00D27532">
        <w:rPr>
          <w:rFonts w:hint="cs"/>
          <w:rtl/>
        </w:rPr>
        <w:t xml:space="preserve"> </w:t>
      </w:r>
      <w:r w:rsidR="00D27532">
        <w:rPr>
          <w:rtl/>
        </w:rPr>
        <w:t>–</w:t>
      </w:r>
      <w:r w:rsidR="00D27532">
        <w:rPr>
          <w:rFonts w:hint="cs"/>
          <w:rtl/>
        </w:rPr>
        <w:t xml:space="preserve"> על פי תנאי מכתב הסכמות זה (להלן:</w:t>
      </w:r>
      <w:r w:rsidR="002A7A09">
        <w:rPr>
          <w:rFonts w:hint="cs"/>
          <w:rtl/>
        </w:rPr>
        <w:t xml:space="preserve"> </w:t>
      </w:r>
      <w:r w:rsidR="00D27532">
        <w:rPr>
          <w:rFonts w:hint="cs"/>
          <w:rtl/>
        </w:rPr>
        <w:t>"</w:t>
      </w:r>
      <w:r w:rsidR="00D27532" w:rsidRPr="008F69A6">
        <w:rPr>
          <w:rFonts w:hint="cs"/>
          <w:b/>
          <w:bCs/>
          <w:rtl/>
        </w:rPr>
        <w:t>ה</w:t>
      </w:r>
      <w:r w:rsidR="00D27532">
        <w:rPr>
          <w:rFonts w:hint="cs"/>
          <w:b/>
          <w:bCs/>
          <w:rtl/>
        </w:rPr>
        <w:t>הסכם</w:t>
      </w:r>
      <w:r w:rsidR="00D27532">
        <w:rPr>
          <w:rFonts w:hint="cs"/>
          <w:rtl/>
        </w:rPr>
        <w:t>"</w:t>
      </w:r>
      <w:r w:rsidR="002A7A09">
        <w:rPr>
          <w:rFonts w:hint="cs"/>
          <w:rtl/>
        </w:rPr>
        <w:t xml:space="preserve"> או "</w:t>
      </w:r>
      <w:r w:rsidR="002A7A09" w:rsidRPr="002A7A09">
        <w:rPr>
          <w:rFonts w:hint="cs"/>
          <w:b/>
          <w:bCs/>
          <w:rtl/>
        </w:rPr>
        <w:t>הסכם זה</w:t>
      </w:r>
      <w:r w:rsidR="002A7A09">
        <w:rPr>
          <w:rFonts w:hint="cs"/>
          <w:rtl/>
        </w:rPr>
        <w:t>"</w:t>
      </w:r>
      <w:r w:rsidR="00D27532">
        <w:rPr>
          <w:rFonts w:hint="cs"/>
          <w:rtl/>
        </w:rPr>
        <w:t>)</w:t>
      </w:r>
      <w:r w:rsidR="00C829BE">
        <w:rPr>
          <w:rFonts w:hint="cs"/>
          <w:rtl/>
        </w:rPr>
        <w:t>.</w:t>
      </w:r>
    </w:p>
    <w:p w14:paraId="2D855123" w14:textId="3BA58D66" w:rsidR="003C03BD" w:rsidRDefault="003C03BD" w:rsidP="00517C86">
      <w:pPr>
        <w:pStyle w:val="ListParagraph"/>
        <w:numPr>
          <w:ilvl w:val="0"/>
          <w:numId w:val="2"/>
        </w:numPr>
        <w:spacing w:after="240" w:line="240" w:lineRule="auto"/>
        <w:ind w:hanging="778"/>
        <w:contextualSpacing w:val="0"/>
        <w:jc w:val="both"/>
      </w:pPr>
      <w:r>
        <w:rPr>
          <w:rFonts w:hint="cs"/>
          <w:rtl/>
        </w:rPr>
        <w:t xml:space="preserve">נושא ופרטי המיזם בהתאם למתואר על ידכם: </w:t>
      </w:r>
      <w:commentRangeStart w:id="25"/>
      <w:del w:id="26" w:author="Hillel Lehman" w:date="2020-06-29T09:52:00Z">
        <w:r w:rsidRPr="0099013C" w:rsidDel="00D15315">
          <w:rPr>
            <w:highlight w:val="yellow"/>
            <w:rtl/>
            <w:rPrChange w:id="27" w:author="Roy Kimchi" w:date="2020-02-18T11:56:00Z">
              <w:rPr>
                <w:rtl/>
              </w:rPr>
            </w:rPrChange>
          </w:rPr>
          <w:delText>[---------------------------------</w:delText>
        </w:r>
        <w:r w:rsidDel="00D15315">
          <w:rPr>
            <w:rFonts w:hint="cs"/>
            <w:rtl/>
          </w:rPr>
          <w:delText>]</w:delText>
        </w:r>
        <w:r w:rsidR="00517C86" w:rsidDel="00D15315">
          <w:rPr>
            <w:rFonts w:hint="cs"/>
            <w:rtl/>
          </w:rPr>
          <w:delText xml:space="preserve"> </w:delText>
        </w:r>
      </w:del>
      <w:commentRangeEnd w:id="25"/>
      <w:proofErr w:type="spellStart"/>
      <w:ins w:id="28" w:author="Hillel Lehman" w:date="2020-06-29T09:52:00Z">
        <w:r w:rsidR="00D15315">
          <w:rPr>
            <w:rFonts w:hint="cs"/>
          </w:rPr>
          <w:t>XS</w:t>
        </w:r>
        <w:r w:rsidR="00D15315">
          <w:t>ible</w:t>
        </w:r>
        <w:proofErr w:type="spellEnd"/>
        <w:r w:rsidR="00D15315">
          <w:rPr>
            <w:rFonts w:hint="cs"/>
            <w:rtl/>
          </w:rPr>
          <w:t xml:space="preserve"> </w:t>
        </w:r>
        <w:r w:rsidR="00D15315">
          <w:rPr>
            <w:rtl/>
          </w:rPr>
          <w:t>–</w:t>
        </w:r>
        <w:r w:rsidR="00D15315">
          <w:rPr>
            <w:rFonts w:hint="cs"/>
            <w:rtl/>
          </w:rPr>
          <w:t xml:space="preserve"> אפליקציה לביקורות ודירוג נגישות במקומות</w:t>
        </w:r>
        <w:r w:rsidR="00D15315">
          <w:rPr>
            <w:rFonts w:hint="cs"/>
            <w:rtl/>
          </w:rPr>
          <w:t xml:space="preserve"> </w:t>
        </w:r>
      </w:ins>
      <w:r w:rsidR="0099013C">
        <w:rPr>
          <w:rStyle w:val="CommentReference"/>
          <w:rtl/>
        </w:rPr>
        <w:commentReference w:id="25"/>
      </w:r>
      <w:r w:rsidR="00517C86">
        <w:rPr>
          <w:rFonts w:hint="cs"/>
          <w:rtl/>
        </w:rPr>
        <w:t>(להלן: "</w:t>
      </w:r>
      <w:r w:rsidR="00517C86" w:rsidRPr="008F69A6">
        <w:rPr>
          <w:rFonts w:hint="cs"/>
          <w:b/>
          <w:bCs/>
          <w:rtl/>
        </w:rPr>
        <w:t>ה</w:t>
      </w:r>
      <w:r w:rsidR="00517C86">
        <w:rPr>
          <w:rFonts w:hint="cs"/>
          <w:b/>
          <w:bCs/>
          <w:rtl/>
        </w:rPr>
        <w:t>מיזם</w:t>
      </w:r>
      <w:r w:rsidR="00517C86">
        <w:rPr>
          <w:rFonts w:hint="cs"/>
          <w:rtl/>
        </w:rPr>
        <w:t>"). תיאור נוסף של המיזם מצוי</w:t>
      </w:r>
      <w:r w:rsidR="00D27532">
        <w:rPr>
          <w:rFonts w:hint="cs"/>
          <w:rtl/>
        </w:rPr>
        <w:t xml:space="preserve"> במצגת אשר הצגתם בפני ועדת ההשקעות ואשר מצ"ב </w:t>
      </w:r>
      <w:commentRangeStart w:id="29"/>
      <w:r w:rsidR="00D27532" w:rsidRPr="00D27532">
        <w:rPr>
          <w:rFonts w:hint="cs"/>
          <w:b/>
          <w:bCs/>
          <w:u w:val="single"/>
          <w:rtl/>
        </w:rPr>
        <w:t>כנספח א'</w:t>
      </w:r>
      <w:commentRangeEnd w:id="29"/>
      <w:r w:rsidR="00600492">
        <w:rPr>
          <w:rStyle w:val="CommentReference"/>
          <w:rtl/>
        </w:rPr>
        <w:commentReference w:id="29"/>
      </w:r>
      <w:r>
        <w:rPr>
          <w:rFonts w:hint="cs"/>
          <w:rtl/>
        </w:rPr>
        <w:t>.</w:t>
      </w:r>
    </w:p>
    <w:p w14:paraId="6E866867" w14:textId="117B5891" w:rsidR="002A7A09" w:rsidRDefault="002A7A09" w:rsidP="00FA387C">
      <w:pPr>
        <w:pStyle w:val="ListParagraph"/>
        <w:numPr>
          <w:ilvl w:val="0"/>
          <w:numId w:val="2"/>
        </w:numPr>
        <w:spacing w:after="240" w:line="240" w:lineRule="auto"/>
        <w:ind w:hanging="778"/>
        <w:contextualSpacing w:val="0"/>
        <w:jc w:val="both"/>
      </w:pPr>
      <w:r>
        <w:rPr>
          <w:rFonts w:hint="cs"/>
          <w:rtl/>
        </w:rPr>
        <w:t>בחתימתכם בשולי הסכם זה הנכם מאשרים בזאת את כלל תנאי ההסכם ומתחייבים כי אתם ו/או מי מטעמכם תפעלו בהתאם לאמור בו ו</w:t>
      </w:r>
      <w:r w:rsidR="00FA387C">
        <w:rPr>
          <w:rFonts w:hint="cs"/>
          <w:rtl/>
        </w:rPr>
        <w:t>תשתמשו בכל זכות המוקנית לכם על מנת לגרום</w:t>
      </w:r>
      <w:r>
        <w:rPr>
          <w:rFonts w:hint="cs"/>
          <w:rtl/>
        </w:rPr>
        <w:t xml:space="preserve"> לכל </w:t>
      </w:r>
      <w:r w:rsidR="00FA387C">
        <w:rPr>
          <w:rFonts w:hint="cs"/>
          <w:rtl/>
        </w:rPr>
        <w:t>בעל זכות</w:t>
      </w:r>
      <w:r>
        <w:rPr>
          <w:rFonts w:hint="cs"/>
          <w:rtl/>
        </w:rPr>
        <w:t xml:space="preserve"> אחר שיצטרף למיזם לפעול בהתאם לאמור בהסכם. </w:t>
      </w:r>
      <w:r w:rsidR="00FA387C">
        <w:rPr>
          <w:rFonts w:hint="cs"/>
          <w:rtl/>
        </w:rPr>
        <w:t xml:space="preserve">אלא אם צוין מפורשות אחרת, </w:t>
      </w:r>
      <w:r>
        <w:rPr>
          <w:rFonts w:hint="cs"/>
          <w:rtl/>
        </w:rPr>
        <w:t>התחייבויותיכ</w:t>
      </w:r>
      <w:r>
        <w:rPr>
          <w:rFonts w:hint="eastAsia"/>
          <w:rtl/>
        </w:rPr>
        <w:t>ם</w:t>
      </w:r>
      <w:r>
        <w:rPr>
          <w:rFonts w:hint="cs"/>
          <w:rtl/>
        </w:rPr>
        <w:t xml:space="preserve"> בהסכם זה הינם של כולכם </w:t>
      </w:r>
      <w:r w:rsidR="009724E7">
        <w:rPr>
          <w:rFonts w:hint="cs"/>
          <w:rtl/>
        </w:rPr>
        <w:t xml:space="preserve">יחדיו </w:t>
      </w:r>
      <w:r>
        <w:rPr>
          <w:rFonts w:hint="cs"/>
          <w:rtl/>
        </w:rPr>
        <w:t>ושל כל אחד מכם</w:t>
      </w:r>
      <w:r w:rsidR="009724E7">
        <w:rPr>
          <w:rFonts w:hint="cs"/>
          <w:rtl/>
        </w:rPr>
        <w:t xml:space="preserve"> בנפרד</w:t>
      </w:r>
      <w:r>
        <w:rPr>
          <w:rFonts w:hint="cs"/>
          <w:rtl/>
        </w:rPr>
        <w:t xml:space="preserve">, ביחד ולחוד. </w:t>
      </w:r>
    </w:p>
    <w:p w14:paraId="35603C91" w14:textId="77777777" w:rsidR="002A7A09" w:rsidRPr="002A7A09" w:rsidRDefault="002A7A09" w:rsidP="002A7A09">
      <w:pPr>
        <w:spacing w:after="240" w:line="240" w:lineRule="auto"/>
        <w:ind w:left="-58"/>
        <w:jc w:val="both"/>
        <w:rPr>
          <w:b/>
          <w:bCs/>
          <w:i/>
          <w:iCs/>
          <w:u w:val="single"/>
        </w:rPr>
      </w:pPr>
      <w:r>
        <w:rPr>
          <w:rFonts w:hint="cs"/>
          <w:b/>
          <w:bCs/>
          <w:i/>
          <w:iCs/>
          <w:u w:val="single"/>
          <w:rtl/>
        </w:rPr>
        <w:t>השקעת הקרן</w:t>
      </w:r>
    </w:p>
    <w:p w14:paraId="480057F9" w14:textId="643CC692" w:rsidR="002A7A09" w:rsidRDefault="002A7A09" w:rsidP="0068520E">
      <w:pPr>
        <w:pStyle w:val="ListParagraph"/>
        <w:numPr>
          <w:ilvl w:val="0"/>
          <w:numId w:val="2"/>
        </w:numPr>
        <w:spacing w:after="240" w:line="240" w:lineRule="auto"/>
        <w:ind w:hanging="778"/>
        <w:contextualSpacing w:val="0"/>
        <w:jc w:val="both"/>
      </w:pPr>
      <w:r>
        <w:rPr>
          <w:rFonts w:hint="cs"/>
          <w:rtl/>
        </w:rPr>
        <w:t>הקרן מעמידה לרשותכם עבור המיזם סך כולל של</w:t>
      </w:r>
      <w:r w:rsidR="0068520E">
        <w:rPr>
          <w:rFonts w:hint="cs"/>
          <w:rtl/>
        </w:rPr>
        <w:t xml:space="preserve"> </w:t>
      </w:r>
      <w:del w:id="30" w:author="Roy Kimchi" w:date="2020-02-18T11:56:00Z">
        <w:r w:rsidR="0068520E" w:rsidDel="0099013C">
          <w:rPr>
            <w:rFonts w:hint="cs"/>
            <w:rtl/>
          </w:rPr>
          <w:delText xml:space="preserve">[--------------] שקלים חדשים (שהם </w:delText>
        </w:r>
      </w:del>
      <w:r w:rsidR="00837463">
        <w:rPr>
          <w:rFonts w:hint="cs"/>
          <w:rtl/>
        </w:rPr>
        <w:t>5</w:t>
      </w:r>
      <w:r w:rsidR="0021654D">
        <w:rPr>
          <w:rFonts w:hint="cs"/>
          <w:rtl/>
        </w:rPr>
        <w:t>,000 דולר ארה"ב</w:t>
      </w:r>
      <w:r w:rsidR="0068520E">
        <w:rPr>
          <w:rFonts w:hint="cs"/>
          <w:rtl/>
        </w:rPr>
        <w:t xml:space="preserve"> נכון למועד זה</w:t>
      </w:r>
      <w:del w:id="31" w:author="Roy Kimchi" w:date="2020-02-18T11:56:00Z">
        <w:r w:rsidR="0068520E" w:rsidDel="0099013C">
          <w:rPr>
            <w:rFonts w:hint="cs"/>
            <w:rtl/>
          </w:rPr>
          <w:delText>)</w:delText>
        </w:r>
      </w:del>
      <w:r w:rsidR="0021654D">
        <w:rPr>
          <w:rFonts w:hint="cs"/>
          <w:rtl/>
        </w:rPr>
        <w:t xml:space="preserve"> (</w:t>
      </w:r>
      <w:ins w:id="32" w:author="Roy Kimchi" w:date="2020-02-18T11:56:00Z">
        <w:r w:rsidR="0099013C">
          <w:rPr>
            <w:rFonts w:hint="cs"/>
            <w:rtl/>
          </w:rPr>
          <w:t xml:space="preserve">לא </w:t>
        </w:r>
      </w:ins>
      <w:r w:rsidR="00B56BC5">
        <w:rPr>
          <w:rFonts w:hint="cs"/>
          <w:rtl/>
        </w:rPr>
        <w:t xml:space="preserve">כולל </w:t>
      </w:r>
      <w:r w:rsidR="0021654D">
        <w:rPr>
          <w:rFonts w:hint="cs"/>
          <w:rtl/>
        </w:rPr>
        <w:t>מע"מ)</w:t>
      </w:r>
      <w:r>
        <w:rPr>
          <w:rFonts w:hint="cs"/>
          <w:rtl/>
        </w:rPr>
        <w:t xml:space="preserve"> </w:t>
      </w:r>
      <w:r w:rsidR="007F0DCF">
        <w:rPr>
          <w:rFonts w:hint="cs"/>
          <w:rtl/>
        </w:rPr>
        <w:t xml:space="preserve">תחת תנאי הסכם זה </w:t>
      </w:r>
      <w:r>
        <w:rPr>
          <w:rFonts w:hint="cs"/>
          <w:rtl/>
        </w:rPr>
        <w:t>(להלן: "</w:t>
      </w:r>
      <w:r w:rsidRPr="002A7A09">
        <w:rPr>
          <w:rFonts w:hint="cs"/>
          <w:b/>
          <w:bCs/>
          <w:rtl/>
        </w:rPr>
        <w:t>סכום ההשקעה</w:t>
      </w:r>
      <w:r>
        <w:rPr>
          <w:rFonts w:hint="cs"/>
          <w:rtl/>
        </w:rPr>
        <w:t xml:space="preserve">"). </w:t>
      </w:r>
    </w:p>
    <w:p w14:paraId="503BC85E" w14:textId="44ABE888" w:rsidR="009E508B" w:rsidRDefault="009F3054" w:rsidP="00E04379">
      <w:pPr>
        <w:pStyle w:val="ListParagraph"/>
        <w:numPr>
          <w:ilvl w:val="0"/>
          <w:numId w:val="2"/>
        </w:numPr>
        <w:spacing w:after="240" w:line="240" w:lineRule="auto"/>
        <w:ind w:hanging="778"/>
        <w:contextualSpacing w:val="0"/>
        <w:jc w:val="both"/>
      </w:pPr>
      <w:r>
        <w:rPr>
          <w:rFonts w:hint="cs"/>
          <w:rtl/>
        </w:rPr>
        <w:t>סכום ההשקעה יסייע בידכם לממן חלק מהוצאות המיזם כגון רכישת ציוד, תשלום לספקים חיצוניים של המיזם וכדומה. לא ניתן יהיה למשוך את סכום ההשקעה כשכר / משכורת / דמי ייעוץ או כל תשלום דומה אחר עבורכם באופן אישי או עבור מי מטעמכם. כל שימוש בסכום ההשקעה יהיה כפוף ל</w:t>
      </w:r>
      <w:r w:rsidR="00E04379">
        <w:rPr>
          <w:rFonts w:hint="cs"/>
          <w:rtl/>
        </w:rPr>
        <w:t xml:space="preserve">מסמך ההנחיות </w:t>
      </w:r>
      <w:proofErr w:type="spellStart"/>
      <w:r w:rsidR="00E04379">
        <w:rPr>
          <w:rFonts w:hint="cs"/>
          <w:rtl/>
        </w:rPr>
        <w:t>המצ"ב</w:t>
      </w:r>
      <w:proofErr w:type="spellEnd"/>
      <w:r w:rsidR="00E04379">
        <w:rPr>
          <w:rFonts w:hint="cs"/>
          <w:rtl/>
        </w:rPr>
        <w:t xml:space="preserve"> </w:t>
      </w:r>
      <w:r w:rsidR="00E04379" w:rsidRPr="00D27532">
        <w:rPr>
          <w:rFonts w:hint="cs"/>
          <w:b/>
          <w:bCs/>
          <w:u w:val="single"/>
          <w:rtl/>
        </w:rPr>
        <w:t xml:space="preserve">כנספח </w:t>
      </w:r>
      <w:r w:rsidR="00E04379">
        <w:rPr>
          <w:rFonts w:hint="cs"/>
          <w:b/>
          <w:bCs/>
          <w:u w:val="single"/>
          <w:rtl/>
        </w:rPr>
        <w:t>ב</w:t>
      </w:r>
      <w:r w:rsidR="00E04379" w:rsidRPr="00D27532">
        <w:rPr>
          <w:rFonts w:hint="cs"/>
          <w:b/>
          <w:bCs/>
          <w:u w:val="single"/>
          <w:rtl/>
        </w:rPr>
        <w:t>'</w:t>
      </w:r>
      <w:r w:rsidR="009E508B">
        <w:rPr>
          <w:rFonts w:hint="cs"/>
          <w:rtl/>
        </w:rPr>
        <w:t>.</w:t>
      </w:r>
    </w:p>
    <w:p w14:paraId="2082A0FB" w14:textId="039664E8" w:rsidR="009E508B" w:rsidRDefault="009F3054" w:rsidP="001E4BAF">
      <w:pPr>
        <w:spacing w:after="240" w:line="240" w:lineRule="auto"/>
        <w:ind w:left="720"/>
        <w:jc w:val="both"/>
        <w:rPr>
          <w:rtl/>
        </w:rPr>
      </w:pPr>
      <w:r>
        <w:rPr>
          <w:rFonts w:hint="cs"/>
          <w:rtl/>
        </w:rPr>
        <w:t>תוכלו לעשות שימוש בסכום ההשקעה רק בהתאמה לתקציב המיזם כפי שיאושר בכתב על ידי הקרן. סכומים בהם תעשו שימוש כאמור לעיל יועברו על ידי האוניברסיטה ישירות לספק הרלוונטי של המיזם. מובהר, כי לא תהיה לכם כל טענה או תביעה במקרה בו שימוש מבוקש בסכום ההשקעה לא יאושר מכל סיבה שהיא. המועד האחרון בו תוכלו לעשות שימוש בסכום ההשקעה הינו 12 חודשים ממועד חתימת הסכם זה ולאחר מכן לא תוכלו לעשות שימוש ביתרות לא מנוצלות. במקרים חריגים הקרן תשקול הארכת פרק הזמן שצוין לעיל ב- 6 חודשים נוספים תוך שמובהר כי הארכה כאמור תבוצע רק במסמך חתום על ידי ה</w:t>
      </w:r>
      <w:r w:rsidR="001E4BAF">
        <w:rPr>
          <w:rFonts w:hint="cs"/>
          <w:rtl/>
        </w:rPr>
        <w:t>אוניברסיטה</w:t>
      </w:r>
      <w:r w:rsidR="009E508B">
        <w:rPr>
          <w:rFonts w:hint="cs"/>
          <w:rtl/>
        </w:rPr>
        <w:t>.</w:t>
      </w:r>
    </w:p>
    <w:p w14:paraId="4E668710" w14:textId="107C6F6F" w:rsidR="002A7A09" w:rsidRDefault="009F3054" w:rsidP="0068520E">
      <w:pPr>
        <w:spacing w:after="240" w:line="240" w:lineRule="auto"/>
        <w:ind w:left="720"/>
        <w:jc w:val="both"/>
        <w:rPr>
          <w:rtl/>
        </w:rPr>
      </w:pPr>
      <w:r>
        <w:rPr>
          <w:rFonts w:hint="cs"/>
          <w:rtl/>
        </w:rPr>
        <w:t>לא יחול שינוי בהוראות הסכם זה במקרה של אי ניצול מלא או חלקי של סכום ההשקעה. מובהר, כי בסעיף 5 זה, השימוש במונח "סכום ההשקעה" מתייחס לסכום בכללותו או בחלק ממנו.</w:t>
      </w:r>
      <w:r w:rsidR="00A30DF0">
        <w:rPr>
          <w:rFonts w:hint="cs"/>
          <w:rtl/>
        </w:rPr>
        <w:t xml:space="preserve"> </w:t>
      </w:r>
    </w:p>
    <w:p w14:paraId="4E584E66" w14:textId="77777777" w:rsidR="007F3B95" w:rsidRDefault="00334B3B" w:rsidP="000A36AF">
      <w:pPr>
        <w:spacing w:after="240" w:line="240" w:lineRule="auto"/>
        <w:ind w:left="-58"/>
        <w:jc w:val="both"/>
        <w:rPr>
          <w:b/>
          <w:bCs/>
          <w:i/>
          <w:iCs/>
          <w:u w:val="single"/>
          <w:rtl/>
        </w:rPr>
      </w:pPr>
      <w:r w:rsidRPr="00334B3B">
        <w:rPr>
          <w:rFonts w:hint="cs"/>
          <w:b/>
          <w:bCs/>
          <w:i/>
          <w:iCs/>
          <w:u w:val="single"/>
          <w:rtl/>
        </w:rPr>
        <w:t xml:space="preserve">תמורה </w:t>
      </w:r>
      <w:r w:rsidR="000A36AF">
        <w:rPr>
          <w:rFonts w:hint="cs"/>
          <w:b/>
          <w:bCs/>
          <w:i/>
          <w:iCs/>
          <w:u w:val="single"/>
          <w:rtl/>
        </w:rPr>
        <w:t>לקרן כנגד</w:t>
      </w:r>
      <w:r w:rsidRPr="00334B3B">
        <w:rPr>
          <w:rFonts w:hint="cs"/>
          <w:b/>
          <w:bCs/>
          <w:i/>
          <w:iCs/>
          <w:u w:val="single"/>
          <w:rtl/>
        </w:rPr>
        <w:t xml:space="preserve"> </w:t>
      </w:r>
      <w:r w:rsidR="000A36AF">
        <w:rPr>
          <w:rFonts w:hint="cs"/>
          <w:b/>
          <w:bCs/>
          <w:i/>
          <w:iCs/>
          <w:u w:val="single"/>
          <w:rtl/>
        </w:rPr>
        <w:t xml:space="preserve">סכום </w:t>
      </w:r>
      <w:r w:rsidRPr="00334B3B">
        <w:rPr>
          <w:rFonts w:hint="cs"/>
          <w:b/>
          <w:bCs/>
          <w:i/>
          <w:iCs/>
          <w:u w:val="single"/>
          <w:rtl/>
        </w:rPr>
        <w:t>ההשקעה</w:t>
      </w:r>
    </w:p>
    <w:p w14:paraId="2CC473E0" w14:textId="2906FB2B" w:rsidR="00334B3B" w:rsidRPr="00693C0B" w:rsidRDefault="000A36AF" w:rsidP="00693C0B">
      <w:pPr>
        <w:pStyle w:val="ListParagraph"/>
        <w:numPr>
          <w:ilvl w:val="0"/>
          <w:numId w:val="2"/>
        </w:numPr>
        <w:spacing w:after="240" w:line="240" w:lineRule="auto"/>
        <w:ind w:hanging="778"/>
        <w:contextualSpacing w:val="0"/>
        <w:jc w:val="both"/>
      </w:pPr>
      <w:r w:rsidRPr="00693C0B">
        <w:rPr>
          <w:rFonts w:hint="cs"/>
          <w:rtl/>
        </w:rPr>
        <w:t xml:space="preserve">הנכם מתחייבים לעשות מאמצים סבירים לקדם את המיזם. במקרה בו פעילות המיזם תיפסק תודיעו על כך בכתב לקרן. </w:t>
      </w:r>
      <w:r w:rsidR="00FA387C" w:rsidRPr="00A30EEC">
        <w:rPr>
          <w:rFonts w:hint="eastAsia"/>
          <w:rtl/>
        </w:rPr>
        <w:t>במקרה</w:t>
      </w:r>
      <w:r w:rsidR="00FA387C" w:rsidRPr="00A30EEC">
        <w:rPr>
          <w:rtl/>
        </w:rPr>
        <w:t xml:space="preserve"> </w:t>
      </w:r>
      <w:r w:rsidR="00FA387C" w:rsidRPr="00A30EEC">
        <w:rPr>
          <w:rFonts w:hint="eastAsia"/>
          <w:rtl/>
        </w:rPr>
        <w:t>בו</w:t>
      </w:r>
      <w:r w:rsidR="00FA387C" w:rsidRPr="00A30EEC">
        <w:rPr>
          <w:rtl/>
        </w:rPr>
        <w:t xml:space="preserve"> מי מ</w:t>
      </w:r>
      <w:r w:rsidR="00FA387C">
        <w:rPr>
          <w:rFonts w:hint="cs"/>
          <w:rtl/>
        </w:rPr>
        <w:t>כם</w:t>
      </w:r>
      <w:r w:rsidR="00FA387C" w:rsidRPr="00A30EEC">
        <w:rPr>
          <w:rtl/>
        </w:rPr>
        <w:t xml:space="preserve"> יפרוש מן המיזם</w:t>
      </w:r>
      <w:r w:rsidR="00FA387C" w:rsidRPr="003E5BBB">
        <w:rPr>
          <w:rtl/>
        </w:rPr>
        <w:t xml:space="preserve">, </w:t>
      </w:r>
      <w:r w:rsidR="00FA387C" w:rsidRPr="003E5BBB">
        <w:rPr>
          <w:rFonts w:hint="eastAsia"/>
          <w:rtl/>
        </w:rPr>
        <w:t>אתם</w:t>
      </w:r>
      <w:r w:rsidR="00FA387C" w:rsidRPr="003E5BBB">
        <w:rPr>
          <w:rtl/>
        </w:rPr>
        <w:t xml:space="preserve"> </w:t>
      </w:r>
      <w:r w:rsidR="00FA387C" w:rsidRPr="003E5BBB">
        <w:rPr>
          <w:rFonts w:hint="eastAsia"/>
          <w:rtl/>
        </w:rPr>
        <w:t>ת</w:t>
      </w:r>
      <w:r w:rsidR="00FA387C" w:rsidRPr="00A30EEC">
        <w:rPr>
          <w:rFonts w:hint="eastAsia"/>
          <w:rtl/>
        </w:rPr>
        <w:t>ודיע</w:t>
      </w:r>
      <w:r w:rsidR="00FA387C" w:rsidRPr="003E5BBB">
        <w:rPr>
          <w:rFonts w:hint="eastAsia"/>
          <w:rtl/>
        </w:rPr>
        <w:t>ו</w:t>
      </w:r>
      <w:r w:rsidR="00FA387C" w:rsidRPr="00A30EEC">
        <w:rPr>
          <w:rtl/>
        </w:rPr>
        <w:t xml:space="preserve"> </w:t>
      </w:r>
      <w:r w:rsidR="00FA387C" w:rsidRPr="00A30EEC">
        <w:rPr>
          <w:rFonts w:hint="eastAsia"/>
          <w:rtl/>
        </w:rPr>
        <w:t>על</w:t>
      </w:r>
      <w:r w:rsidR="00FA387C" w:rsidRPr="00A30EEC">
        <w:rPr>
          <w:rtl/>
        </w:rPr>
        <w:t xml:space="preserve"> </w:t>
      </w:r>
      <w:r w:rsidR="00FA387C" w:rsidRPr="00A30EEC">
        <w:rPr>
          <w:rFonts w:hint="eastAsia"/>
          <w:rtl/>
        </w:rPr>
        <w:t>כך</w:t>
      </w:r>
      <w:r w:rsidR="00FA387C" w:rsidRPr="00A30EEC">
        <w:rPr>
          <w:rtl/>
        </w:rPr>
        <w:t xml:space="preserve"> </w:t>
      </w:r>
      <w:r w:rsidR="00FA387C" w:rsidRPr="00A30EEC">
        <w:rPr>
          <w:rFonts w:hint="eastAsia"/>
          <w:rtl/>
        </w:rPr>
        <w:t>בכתב</w:t>
      </w:r>
      <w:r w:rsidR="00FA387C" w:rsidRPr="00A30EEC">
        <w:rPr>
          <w:rtl/>
        </w:rPr>
        <w:t xml:space="preserve"> </w:t>
      </w:r>
      <w:r w:rsidR="00FA387C" w:rsidRPr="00A30EEC">
        <w:rPr>
          <w:rFonts w:hint="eastAsia"/>
          <w:rtl/>
        </w:rPr>
        <w:t>לקרן</w:t>
      </w:r>
      <w:r w:rsidR="00FA387C" w:rsidRPr="003E5BBB">
        <w:rPr>
          <w:rtl/>
        </w:rPr>
        <w:t xml:space="preserve">, ובמקרה כאמור </w:t>
      </w:r>
      <w:r w:rsidR="00FA387C" w:rsidRPr="003E5BBB">
        <w:rPr>
          <w:b/>
          <w:bCs/>
          <w:i/>
          <w:iCs/>
          <w:rtl/>
        </w:rPr>
        <w:t>(א)</w:t>
      </w:r>
      <w:r w:rsidR="00FA387C" w:rsidRPr="003E5BBB">
        <w:rPr>
          <w:rtl/>
        </w:rPr>
        <w:t xml:space="preserve"> </w:t>
      </w:r>
      <w:r w:rsidR="00FA387C" w:rsidRPr="00A30EEC">
        <w:rPr>
          <w:rFonts w:hint="eastAsia"/>
          <w:rtl/>
        </w:rPr>
        <w:t>ביחס</w:t>
      </w:r>
      <w:r w:rsidR="00FA387C" w:rsidRPr="00A30EEC">
        <w:rPr>
          <w:rtl/>
        </w:rPr>
        <w:t xml:space="preserve"> לאירועים שממועד ה</w:t>
      </w:r>
      <w:r w:rsidR="00FA387C" w:rsidRPr="003E5BBB">
        <w:rPr>
          <w:rFonts w:hint="eastAsia"/>
          <w:rtl/>
        </w:rPr>
        <w:t>הודעה</w:t>
      </w:r>
      <w:r w:rsidR="00FA387C" w:rsidRPr="00A30EEC">
        <w:rPr>
          <w:rtl/>
        </w:rPr>
        <w:t xml:space="preserve"> הנ"ל ואילך </w:t>
      </w:r>
      <w:r w:rsidR="00FA387C" w:rsidRPr="003E5BBB">
        <w:rPr>
          <w:rFonts w:hint="eastAsia"/>
          <w:rtl/>
        </w:rPr>
        <w:t>ה</w:t>
      </w:r>
      <w:r w:rsidR="00FA387C" w:rsidRPr="00A30EEC">
        <w:rPr>
          <w:rFonts w:hint="eastAsia"/>
          <w:rtl/>
        </w:rPr>
        <w:t>יזם</w:t>
      </w:r>
      <w:r w:rsidR="00FA387C" w:rsidRPr="00A30EEC">
        <w:rPr>
          <w:rtl/>
        </w:rPr>
        <w:t xml:space="preserve"> </w:t>
      </w:r>
      <w:r w:rsidR="00FA387C" w:rsidRPr="003E5BBB">
        <w:rPr>
          <w:rFonts w:hint="eastAsia"/>
          <w:rtl/>
        </w:rPr>
        <w:t>ה</w:t>
      </w:r>
      <w:r w:rsidR="00FA387C" w:rsidRPr="00A30EEC">
        <w:rPr>
          <w:rFonts w:hint="eastAsia"/>
          <w:rtl/>
        </w:rPr>
        <w:t>פורש</w:t>
      </w:r>
      <w:r w:rsidR="00FA387C" w:rsidRPr="00A30EEC">
        <w:rPr>
          <w:rtl/>
        </w:rPr>
        <w:t xml:space="preserve"> </w:t>
      </w:r>
      <w:r w:rsidR="00FA387C" w:rsidRPr="00A30EEC">
        <w:rPr>
          <w:rFonts w:hint="eastAsia"/>
          <w:rtl/>
        </w:rPr>
        <w:t>לא</w:t>
      </w:r>
      <w:r w:rsidR="00FA387C" w:rsidRPr="00A30EEC">
        <w:rPr>
          <w:rtl/>
        </w:rPr>
        <w:t xml:space="preserve"> </w:t>
      </w:r>
      <w:r w:rsidR="00FA387C" w:rsidRPr="00A30EEC">
        <w:rPr>
          <w:rFonts w:hint="eastAsia"/>
          <w:rtl/>
        </w:rPr>
        <w:t>יהיה</w:t>
      </w:r>
      <w:r w:rsidR="00FA387C" w:rsidRPr="00A30EEC">
        <w:rPr>
          <w:rtl/>
        </w:rPr>
        <w:t xml:space="preserve"> </w:t>
      </w:r>
      <w:r w:rsidR="00FA387C" w:rsidRPr="00A30EEC">
        <w:rPr>
          <w:rFonts w:hint="eastAsia"/>
          <w:rtl/>
        </w:rPr>
        <w:t>חב</w:t>
      </w:r>
      <w:r w:rsidR="00FA387C" w:rsidRPr="00A30EEC">
        <w:rPr>
          <w:rtl/>
        </w:rPr>
        <w:t xml:space="preserve"> </w:t>
      </w:r>
      <w:r w:rsidR="00FA387C" w:rsidRPr="00A30EEC">
        <w:rPr>
          <w:rFonts w:hint="eastAsia"/>
          <w:rtl/>
        </w:rPr>
        <w:t>בהוראות</w:t>
      </w:r>
      <w:r w:rsidR="00FA387C" w:rsidRPr="00A30EEC">
        <w:rPr>
          <w:rtl/>
        </w:rPr>
        <w:t xml:space="preserve"> </w:t>
      </w:r>
      <w:r w:rsidR="00FA387C" w:rsidRPr="00A30EEC">
        <w:rPr>
          <w:rFonts w:hint="eastAsia"/>
          <w:rtl/>
        </w:rPr>
        <w:t>הסכם</w:t>
      </w:r>
      <w:r w:rsidR="00FA387C" w:rsidRPr="00A30EEC">
        <w:rPr>
          <w:rtl/>
        </w:rPr>
        <w:t xml:space="preserve"> </w:t>
      </w:r>
      <w:r w:rsidR="00FA387C" w:rsidRPr="00A30EEC">
        <w:rPr>
          <w:rFonts w:hint="eastAsia"/>
          <w:rtl/>
        </w:rPr>
        <w:t>זה</w:t>
      </w:r>
      <w:r w:rsidR="00FA387C" w:rsidRPr="003E5BBB">
        <w:rPr>
          <w:rtl/>
        </w:rPr>
        <w:t xml:space="preserve"> כלפי הקרן; וכן </w:t>
      </w:r>
      <w:r w:rsidR="00FA387C" w:rsidRPr="003E5BBB">
        <w:rPr>
          <w:b/>
          <w:bCs/>
          <w:i/>
          <w:iCs/>
          <w:rtl/>
        </w:rPr>
        <w:t>(ב)</w:t>
      </w:r>
      <w:r w:rsidR="00FA387C" w:rsidRPr="003E5BBB">
        <w:rPr>
          <w:rtl/>
        </w:rPr>
        <w:t xml:space="preserve"> </w:t>
      </w:r>
      <w:r w:rsidR="00FA387C" w:rsidRPr="003E5BBB">
        <w:rPr>
          <w:rFonts w:hint="eastAsia"/>
          <w:rtl/>
        </w:rPr>
        <w:t>אנו</w:t>
      </w:r>
      <w:r w:rsidR="00FA387C" w:rsidRPr="003E5BBB">
        <w:rPr>
          <w:rtl/>
        </w:rPr>
        <w:t xml:space="preserve"> </w:t>
      </w:r>
      <w:r w:rsidR="00FA387C" w:rsidRPr="003E5BBB">
        <w:rPr>
          <w:rFonts w:hint="eastAsia"/>
          <w:rtl/>
        </w:rPr>
        <w:t>נהיה</w:t>
      </w:r>
      <w:r w:rsidR="00FA387C" w:rsidRPr="003E5BBB">
        <w:rPr>
          <w:rtl/>
        </w:rPr>
        <w:t xml:space="preserve"> </w:t>
      </w:r>
      <w:r w:rsidR="00FA387C" w:rsidRPr="003E5BBB">
        <w:rPr>
          <w:rFonts w:hint="eastAsia"/>
          <w:rtl/>
        </w:rPr>
        <w:t>רשאים</w:t>
      </w:r>
      <w:r w:rsidR="00FA387C" w:rsidRPr="003E5BBB">
        <w:rPr>
          <w:rtl/>
        </w:rPr>
        <w:t xml:space="preserve"> מאותו מועד </w:t>
      </w:r>
      <w:r w:rsidR="00FA387C" w:rsidRPr="003E5BBB">
        <w:rPr>
          <w:rFonts w:hint="eastAsia"/>
          <w:rtl/>
        </w:rPr>
        <w:t>ואילך</w:t>
      </w:r>
      <w:r w:rsidR="00FA387C" w:rsidRPr="003E5BBB">
        <w:rPr>
          <w:rtl/>
        </w:rPr>
        <w:t xml:space="preserve"> </w:t>
      </w:r>
      <w:r w:rsidR="00FA387C" w:rsidRPr="003E5BBB">
        <w:rPr>
          <w:rFonts w:hint="eastAsia"/>
          <w:rtl/>
        </w:rPr>
        <w:t>שלא</w:t>
      </w:r>
      <w:r w:rsidR="00FA387C" w:rsidRPr="003E5BBB">
        <w:rPr>
          <w:rtl/>
        </w:rPr>
        <w:t xml:space="preserve"> להעביר </w:t>
      </w:r>
      <w:r w:rsidR="00FA387C" w:rsidRPr="003E5BBB">
        <w:rPr>
          <w:rFonts w:hint="eastAsia"/>
          <w:rtl/>
        </w:rPr>
        <w:t>סכומים</w:t>
      </w:r>
      <w:r w:rsidR="00FA387C" w:rsidRPr="003E5BBB">
        <w:rPr>
          <w:rtl/>
        </w:rPr>
        <w:t xml:space="preserve"> </w:t>
      </w:r>
      <w:r w:rsidR="00FA387C" w:rsidRPr="003E5BBB">
        <w:rPr>
          <w:rFonts w:hint="eastAsia"/>
          <w:rtl/>
        </w:rPr>
        <w:t>נוספים</w:t>
      </w:r>
      <w:r w:rsidR="00FA387C" w:rsidRPr="003E5BBB">
        <w:rPr>
          <w:rtl/>
        </w:rPr>
        <w:t xml:space="preserve"> </w:t>
      </w:r>
      <w:r w:rsidR="00FA387C" w:rsidRPr="003E5BBB">
        <w:rPr>
          <w:rFonts w:hint="eastAsia"/>
          <w:rtl/>
        </w:rPr>
        <w:t>על</w:t>
      </w:r>
      <w:r w:rsidR="00FA387C" w:rsidRPr="003E5BBB">
        <w:rPr>
          <w:rtl/>
        </w:rPr>
        <w:t xml:space="preserve"> </w:t>
      </w:r>
      <w:r w:rsidR="00FA387C" w:rsidRPr="003E5BBB">
        <w:rPr>
          <w:rFonts w:hint="eastAsia"/>
          <w:rtl/>
        </w:rPr>
        <w:t>חשבון</w:t>
      </w:r>
      <w:r w:rsidR="00FA387C" w:rsidRPr="003E5BBB">
        <w:rPr>
          <w:rtl/>
        </w:rPr>
        <w:t xml:space="preserve"> </w:t>
      </w:r>
      <w:r w:rsidR="00FA387C" w:rsidRPr="003E5BBB">
        <w:rPr>
          <w:rFonts w:hint="eastAsia"/>
          <w:rtl/>
        </w:rPr>
        <w:t>סכום</w:t>
      </w:r>
      <w:r w:rsidR="00FA387C" w:rsidRPr="003E5BBB">
        <w:rPr>
          <w:rtl/>
        </w:rPr>
        <w:t xml:space="preserve"> </w:t>
      </w:r>
      <w:r w:rsidR="00FA387C" w:rsidRPr="003E5BBB">
        <w:rPr>
          <w:rFonts w:hint="eastAsia"/>
          <w:rtl/>
        </w:rPr>
        <w:t>ההשקעה</w:t>
      </w:r>
      <w:r w:rsidR="00FA387C" w:rsidRPr="003E5BBB">
        <w:rPr>
          <w:rtl/>
        </w:rPr>
        <w:t xml:space="preserve"> </w:t>
      </w:r>
      <w:r w:rsidR="00FA387C" w:rsidRPr="003E5BBB">
        <w:rPr>
          <w:rFonts w:hint="eastAsia"/>
          <w:rtl/>
        </w:rPr>
        <w:t>ככל</w:t>
      </w:r>
      <w:r w:rsidR="00FA387C" w:rsidRPr="003E5BBB">
        <w:rPr>
          <w:rtl/>
        </w:rPr>
        <w:t xml:space="preserve"> </w:t>
      </w:r>
      <w:r w:rsidR="00FA387C" w:rsidRPr="003E5BBB">
        <w:rPr>
          <w:rFonts w:hint="eastAsia"/>
          <w:rtl/>
        </w:rPr>
        <w:t>שלפי</w:t>
      </w:r>
      <w:r w:rsidR="00FA387C" w:rsidRPr="003E5BBB">
        <w:rPr>
          <w:rtl/>
        </w:rPr>
        <w:t xml:space="preserve"> </w:t>
      </w:r>
      <w:r w:rsidR="00FA387C" w:rsidRPr="003E5BBB">
        <w:rPr>
          <w:rFonts w:hint="eastAsia"/>
          <w:rtl/>
        </w:rPr>
        <w:t>שיקול</w:t>
      </w:r>
      <w:r w:rsidR="00FA387C" w:rsidRPr="003E5BBB">
        <w:rPr>
          <w:rtl/>
        </w:rPr>
        <w:t xml:space="preserve"> </w:t>
      </w:r>
      <w:r w:rsidR="00FA387C" w:rsidRPr="003E5BBB">
        <w:rPr>
          <w:rFonts w:hint="eastAsia"/>
          <w:rtl/>
        </w:rPr>
        <w:t>דעתנו</w:t>
      </w:r>
      <w:r w:rsidR="00FA387C" w:rsidRPr="003E5BBB">
        <w:rPr>
          <w:rtl/>
        </w:rPr>
        <w:t xml:space="preserve"> פרישת היזם תפגע ביכולתכם להמשיך </w:t>
      </w:r>
      <w:r w:rsidR="00FA387C" w:rsidRPr="003E5BBB">
        <w:rPr>
          <w:rFonts w:hint="eastAsia"/>
          <w:rtl/>
        </w:rPr>
        <w:t>ולפתח</w:t>
      </w:r>
      <w:r w:rsidR="00FA387C" w:rsidRPr="003E5BBB">
        <w:rPr>
          <w:rtl/>
        </w:rPr>
        <w:t xml:space="preserve"> </w:t>
      </w:r>
      <w:r w:rsidR="00FA387C" w:rsidRPr="003E5BBB">
        <w:rPr>
          <w:rFonts w:hint="eastAsia"/>
          <w:rtl/>
        </w:rPr>
        <w:t>את</w:t>
      </w:r>
      <w:r w:rsidR="00FA387C" w:rsidRPr="003E5BBB">
        <w:rPr>
          <w:rtl/>
        </w:rPr>
        <w:t xml:space="preserve"> </w:t>
      </w:r>
      <w:r w:rsidR="00FA387C" w:rsidRPr="003E5BBB">
        <w:rPr>
          <w:rFonts w:hint="eastAsia"/>
          <w:rtl/>
        </w:rPr>
        <w:t>המיזם</w:t>
      </w:r>
      <w:r w:rsidR="00FA387C" w:rsidRPr="003E5BBB">
        <w:rPr>
          <w:rtl/>
        </w:rPr>
        <w:t>.</w:t>
      </w:r>
      <w:r w:rsidR="00FA387C">
        <w:rPr>
          <w:rFonts w:hint="cs"/>
          <w:rtl/>
        </w:rPr>
        <w:t xml:space="preserve"> </w:t>
      </w:r>
      <w:r w:rsidRPr="00693C0B">
        <w:rPr>
          <w:rFonts w:hint="cs"/>
          <w:rtl/>
        </w:rPr>
        <w:t>במקרה בו תייסדו גוף משפטי (חברה, שותפות רשומה וכדומה) לשם מסחור המיזם או חלק ממנו, לרבות במקרה של שינוי או שיפור או פיתוח של הרעיון שבבסיס המיזם ("</w:t>
      </w:r>
      <w:r w:rsidRPr="00693C0B">
        <w:rPr>
          <w:rFonts w:hint="cs"/>
          <w:b/>
          <w:bCs/>
          <w:rtl/>
        </w:rPr>
        <w:t>גוף</w:t>
      </w:r>
      <w:r w:rsidRPr="00693C0B">
        <w:rPr>
          <w:b/>
          <w:bCs/>
          <w:rtl/>
        </w:rPr>
        <w:t xml:space="preserve"> </w:t>
      </w:r>
      <w:r w:rsidRPr="00693C0B">
        <w:rPr>
          <w:rFonts w:hint="cs"/>
          <w:b/>
          <w:bCs/>
          <w:rtl/>
        </w:rPr>
        <w:t>משפטי</w:t>
      </w:r>
      <w:r w:rsidRPr="00693C0B">
        <w:rPr>
          <w:rFonts w:hint="cs"/>
          <w:rtl/>
        </w:rPr>
        <w:t xml:space="preserve">") הרי שתודיעו </w:t>
      </w:r>
      <w:r w:rsidRPr="00693C0B">
        <w:rPr>
          <w:rFonts w:hint="cs"/>
          <w:rtl/>
        </w:rPr>
        <w:lastRenderedPageBreak/>
        <w:t>על כך לקרן</w:t>
      </w:r>
      <w:r w:rsidR="00F477CE" w:rsidRPr="00693C0B">
        <w:rPr>
          <w:rFonts w:hint="cs"/>
          <w:rtl/>
        </w:rPr>
        <w:t xml:space="preserve"> בכתב</w:t>
      </w:r>
      <w:r w:rsidRPr="00693C0B">
        <w:rPr>
          <w:rFonts w:hint="cs"/>
          <w:rtl/>
        </w:rPr>
        <w:t xml:space="preserve">. הנכם מאשרים בחתימתכם כי נכון למועד זה טרם הוקם הגוף המשפטי. כל התייחסות בהסכם זה ל-"מיזם" </w:t>
      </w:r>
      <w:r w:rsidR="00E24A1C" w:rsidRPr="00693C0B">
        <w:rPr>
          <w:rFonts w:hint="cs"/>
          <w:rtl/>
        </w:rPr>
        <w:t xml:space="preserve">(לרבות כל התייחסות למיזם </w:t>
      </w:r>
      <w:r w:rsidR="00E24A1C" w:rsidRPr="00693C0B">
        <w:rPr>
          <w:rFonts w:hint="eastAsia"/>
          <w:rtl/>
        </w:rPr>
        <w:t>בסעיפים</w:t>
      </w:r>
      <w:r w:rsidR="00E24A1C" w:rsidRPr="00693C0B">
        <w:rPr>
          <w:rtl/>
        </w:rPr>
        <w:t xml:space="preserve"> </w:t>
      </w:r>
      <w:r w:rsidR="00693C0B" w:rsidRPr="00693C0B">
        <w:rPr>
          <w:rFonts w:hint="cs"/>
          <w:rtl/>
        </w:rPr>
        <w:t>7</w:t>
      </w:r>
      <w:r w:rsidR="00E24A1C" w:rsidRPr="00693C0B">
        <w:rPr>
          <w:rtl/>
        </w:rPr>
        <w:t xml:space="preserve">, </w:t>
      </w:r>
      <w:r w:rsidR="00693C0B" w:rsidRPr="00693C0B">
        <w:rPr>
          <w:rFonts w:hint="cs"/>
          <w:rtl/>
        </w:rPr>
        <w:t>8</w:t>
      </w:r>
      <w:r w:rsidR="00E24A1C" w:rsidRPr="00693C0B">
        <w:rPr>
          <w:rFonts w:hint="cs"/>
          <w:rtl/>
        </w:rPr>
        <w:t xml:space="preserve"> להלן) </w:t>
      </w:r>
      <w:r w:rsidRPr="00693C0B">
        <w:rPr>
          <w:rFonts w:hint="cs"/>
          <w:rtl/>
        </w:rPr>
        <w:t xml:space="preserve">הינה בהתאמה </w:t>
      </w:r>
      <w:r w:rsidRPr="00693C0B">
        <w:rPr>
          <w:rFonts w:hint="cs"/>
          <w:u w:val="single"/>
          <w:rtl/>
        </w:rPr>
        <w:t>גם</w:t>
      </w:r>
      <w:r w:rsidRPr="00693C0B">
        <w:rPr>
          <w:rFonts w:hint="cs"/>
          <w:rtl/>
        </w:rPr>
        <w:t xml:space="preserve"> התייחסות ל-"גוף המשפטי". במועד ייסוד הגוף המשפטי אתם תדאגו לכך כי הגוף המשפטי יאמץ ויאשר הוראות הסכם זה ויתחייב להיות כפוף לו.</w:t>
      </w:r>
    </w:p>
    <w:p w14:paraId="079E2388" w14:textId="0F2E6FEA" w:rsidR="000A36AF" w:rsidRDefault="000A36AF" w:rsidP="001718C0">
      <w:pPr>
        <w:pStyle w:val="ListParagraph"/>
        <w:numPr>
          <w:ilvl w:val="0"/>
          <w:numId w:val="2"/>
        </w:numPr>
        <w:spacing w:after="240" w:line="240" w:lineRule="auto"/>
        <w:ind w:hanging="778"/>
        <w:contextualSpacing w:val="0"/>
        <w:jc w:val="both"/>
      </w:pPr>
      <w:r>
        <w:rPr>
          <w:rFonts w:hint="cs"/>
          <w:rtl/>
        </w:rPr>
        <w:t xml:space="preserve">במקרה בו יגויס עבור המיזם סכום מצטבר של </w:t>
      </w:r>
      <w:r w:rsidR="00580AA0">
        <w:rPr>
          <w:rFonts w:hint="cs"/>
          <w:rtl/>
        </w:rPr>
        <w:t>200,000</w:t>
      </w:r>
      <w:r>
        <w:rPr>
          <w:rFonts w:hint="cs"/>
          <w:rtl/>
        </w:rPr>
        <w:t xml:space="preserve"> דולר ארה"ב </w:t>
      </w:r>
      <w:bookmarkStart w:id="33" w:name="_Hlk279337"/>
      <w:r w:rsidR="009E508B">
        <w:rPr>
          <w:rFonts w:hint="cs"/>
          <w:rtl/>
        </w:rPr>
        <w:t xml:space="preserve">(להלן: </w:t>
      </w:r>
      <w:r w:rsidR="00BD73A7" w:rsidRPr="00BD73A7">
        <w:rPr>
          <w:rFonts w:hint="cs"/>
          <w:rtl/>
        </w:rPr>
        <w:t>"</w:t>
      </w:r>
      <w:r w:rsidR="009E508B" w:rsidRPr="00BD73A7">
        <w:rPr>
          <w:rFonts w:hint="eastAsia"/>
          <w:b/>
          <w:bCs/>
          <w:rtl/>
        </w:rPr>
        <w:t>סכום</w:t>
      </w:r>
      <w:r w:rsidR="009E508B" w:rsidRPr="00BD73A7">
        <w:rPr>
          <w:b/>
          <w:bCs/>
          <w:rtl/>
        </w:rPr>
        <w:t xml:space="preserve"> הגיוס </w:t>
      </w:r>
      <w:r w:rsidR="009E508B" w:rsidRPr="00BD73A7">
        <w:rPr>
          <w:rFonts w:hint="eastAsia"/>
          <w:b/>
          <w:bCs/>
          <w:rtl/>
        </w:rPr>
        <w:t>המצטבר</w:t>
      </w:r>
      <w:r w:rsidR="00BD73A7" w:rsidRPr="00BD73A7">
        <w:rPr>
          <w:rFonts w:hint="cs"/>
          <w:rtl/>
        </w:rPr>
        <w:t>"</w:t>
      </w:r>
      <w:r w:rsidR="009E508B">
        <w:rPr>
          <w:rFonts w:hint="cs"/>
          <w:rtl/>
        </w:rPr>
        <w:t>)</w:t>
      </w:r>
      <w:r w:rsidR="00282439">
        <w:rPr>
          <w:rFonts w:hint="cs"/>
          <w:rtl/>
        </w:rPr>
        <w:t xml:space="preserve"> או יותר</w:t>
      </w:r>
      <w:r>
        <w:rPr>
          <w:rFonts w:hint="cs"/>
          <w:rtl/>
        </w:rPr>
        <w:t xml:space="preserve">, </w:t>
      </w:r>
      <w:bookmarkEnd w:id="33"/>
      <w:r w:rsidR="001718C0">
        <w:rPr>
          <w:rFonts w:hint="cs"/>
          <w:rtl/>
        </w:rPr>
        <w:t xml:space="preserve">ו/או במקרה בו תמכרו ו/או תעבירו בכל דרך אחרת את זכויותיכם במיזם כנגד סכום מצטבר של 200,000 דולר ארה"ב או יותר, </w:t>
      </w:r>
      <w:r>
        <w:rPr>
          <w:rFonts w:hint="cs"/>
          <w:rtl/>
        </w:rPr>
        <w:t xml:space="preserve">אתם תשיבו לקרן </w:t>
      </w:r>
      <w:r w:rsidR="00BD73A7">
        <w:rPr>
          <w:rFonts w:hint="cs"/>
          <w:rtl/>
        </w:rPr>
        <w:t xml:space="preserve">את </w:t>
      </w:r>
      <w:r w:rsidR="009E508B">
        <w:rPr>
          <w:rFonts w:hint="cs"/>
          <w:rtl/>
        </w:rPr>
        <w:t>סכום ההשקעה</w:t>
      </w:r>
      <w:r>
        <w:rPr>
          <w:rFonts w:hint="cs"/>
          <w:rtl/>
        </w:rPr>
        <w:t xml:space="preserve">. סך כאמור יועבר לקרן בתשלום אחד במועד הראשון בו גויס למיזם </w:t>
      </w:r>
      <w:r w:rsidR="009E508B">
        <w:rPr>
          <w:rFonts w:hint="cs"/>
          <w:rtl/>
        </w:rPr>
        <w:t>סכום הגיוס המצטבר</w:t>
      </w:r>
      <w:r w:rsidR="001718C0">
        <w:rPr>
          <w:rFonts w:hint="cs"/>
          <w:rtl/>
        </w:rPr>
        <w:t xml:space="preserve"> ו/או מכרתם ו/או העברתם את זכיותיכם במיזם כנגד הסך לעיל</w:t>
      </w:r>
      <w:r>
        <w:rPr>
          <w:rFonts w:hint="cs"/>
          <w:rtl/>
        </w:rPr>
        <w:t xml:space="preserve">. </w:t>
      </w:r>
      <w:r w:rsidR="00661B0F">
        <w:rPr>
          <w:rFonts w:hint="cs"/>
          <w:rtl/>
        </w:rPr>
        <w:t xml:space="preserve">"גיוס" כולל לדוגמה קבלת כספי השקעה, קבלת הלוואה ממוסד בנקאי או אחר, ביצוע מכירות או קבלת הכנסות אחרות, וכדומה.  </w:t>
      </w:r>
    </w:p>
    <w:p w14:paraId="58C5D300" w14:textId="77777777" w:rsidR="00787508" w:rsidRDefault="00787508" w:rsidP="00787508">
      <w:pPr>
        <w:pStyle w:val="ListParagraph"/>
        <w:numPr>
          <w:ilvl w:val="0"/>
          <w:numId w:val="2"/>
        </w:numPr>
        <w:spacing w:after="240" w:line="240" w:lineRule="auto"/>
        <w:ind w:hanging="778"/>
        <w:contextualSpacing w:val="0"/>
        <w:jc w:val="both"/>
      </w:pPr>
      <w:r>
        <w:rPr>
          <w:rFonts w:hint="cs"/>
          <w:i/>
          <w:iCs/>
          <w:u w:val="single"/>
          <w:rtl/>
        </w:rPr>
        <w:t>זכות השתתפות בגיוס עתידי</w:t>
      </w:r>
      <w:r>
        <w:rPr>
          <w:rFonts w:hint="cs"/>
          <w:rtl/>
        </w:rPr>
        <w:t>.</w:t>
      </w:r>
    </w:p>
    <w:p w14:paraId="383C827D" w14:textId="4715527D" w:rsidR="00B56618" w:rsidRDefault="00787508" w:rsidP="00A877D1">
      <w:pPr>
        <w:pStyle w:val="ListParagraph"/>
        <w:numPr>
          <w:ilvl w:val="1"/>
          <w:numId w:val="2"/>
        </w:numPr>
        <w:spacing w:after="240" w:line="240" w:lineRule="auto"/>
        <w:ind w:left="1218" w:hanging="425"/>
        <w:contextualSpacing w:val="0"/>
        <w:jc w:val="both"/>
      </w:pPr>
      <w:r>
        <w:rPr>
          <w:rFonts w:hint="cs"/>
          <w:rtl/>
        </w:rPr>
        <w:t>בנוסף לאמור לעיל</w:t>
      </w:r>
      <w:r w:rsidR="00431854">
        <w:rPr>
          <w:rFonts w:hint="cs"/>
          <w:rtl/>
        </w:rPr>
        <w:t>, הנכם</w:t>
      </w:r>
      <w:r>
        <w:rPr>
          <w:rFonts w:hint="cs"/>
          <w:rtl/>
        </w:rPr>
        <w:t xml:space="preserve"> מקנים בזאת לקרן</w:t>
      </w:r>
      <w:r w:rsidR="00197EB2">
        <w:rPr>
          <w:rFonts w:hint="cs"/>
          <w:rtl/>
        </w:rPr>
        <w:t xml:space="preserve"> זכות להצטרף </w:t>
      </w:r>
      <w:r w:rsidR="00FF59F4">
        <w:rPr>
          <w:rFonts w:hint="cs"/>
          <w:rtl/>
        </w:rPr>
        <w:t>ולהשתתף ב</w:t>
      </w:r>
      <w:r w:rsidR="00197EB2">
        <w:rPr>
          <w:rFonts w:hint="cs"/>
          <w:rtl/>
        </w:rPr>
        <w:t xml:space="preserve">גיוס </w:t>
      </w:r>
      <w:r w:rsidR="00E550B9">
        <w:rPr>
          <w:rFonts w:hint="cs"/>
          <w:rtl/>
        </w:rPr>
        <w:t xml:space="preserve">מזכה </w:t>
      </w:r>
      <w:r w:rsidR="00E24A1C">
        <w:rPr>
          <w:rFonts w:hint="cs"/>
          <w:rtl/>
        </w:rPr>
        <w:t>למיזם</w:t>
      </w:r>
      <w:r w:rsidR="00FF59F4">
        <w:rPr>
          <w:rFonts w:hint="cs"/>
          <w:rtl/>
        </w:rPr>
        <w:t>,</w:t>
      </w:r>
      <w:r w:rsidR="00E24A1C">
        <w:rPr>
          <w:rFonts w:hint="cs"/>
          <w:rtl/>
        </w:rPr>
        <w:t xml:space="preserve"> בהתאם להוראות סעיף </w:t>
      </w:r>
      <w:r w:rsidR="00580AA0">
        <w:rPr>
          <w:rFonts w:hint="cs"/>
          <w:rtl/>
        </w:rPr>
        <w:t>8</w:t>
      </w:r>
      <w:r w:rsidR="00E24A1C">
        <w:rPr>
          <w:rFonts w:hint="cs"/>
          <w:rtl/>
        </w:rPr>
        <w:t xml:space="preserve"> זה</w:t>
      </w:r>
      <w:r w:rsidR="00FF59F4">
        <w:rPr>
          <w:rFonts w:hint="cs"/>
          <w:rtl/>
        </w:rPr>
        <w:t xml:space="preserve"> (להלן: "</w:t>
      </w:r>
      <w:r w:rsidR="00FF59F4" w:rsidRPr="00FF59F4">
        <w:rPr>
          <w:rFonts w:hint="cs"/>
          <w:b/>
          <w:bCs/>
          <w:rtl/>
        </w:rPr>
        <w:t>זכות ההשתתפות</w:t>
      </w:r>
      <w:r w:rsidR="00FF59F4">
        <w:rPr>
          <w:rFonts w:hint="cs"/>
          <w:rtl/>
        </w:rPr>
        <w:t>")</w:t>
      </w:r>
      <w:r w:rsidR="00E24A1C">
        <w:rPr>
          <w:rFonts w:hint="cs"/>
          <w:rtl/>
        </w:rPr>
        <w:t xml:space="preserve">. </w:t>
      </w:r>
      <w:r w:rsidR="00096C85">
        <w:rPr>
          <w:rFonts w:hint="cs"/>
          <w:rtl/>
        </w:rPr>
        <w:t>"</w:t>
      </w:r>
      <w:r w:rsidR="00096C85" w:rsidRPr="00096C85">
        <w:rPr>
          <w:rFonts w:hint="cs"/>
          <w:b/>
          <w:bCs/>
          <w:rtl/>
        </w:rPr>
        <w:t xml:space="preserve">גיוס </w:t>
      </w:r>
      <w:r w:rsidR="00E550B9">
        <w:rPr>
          <w:rFonts w:hint="cs"/>
          <w:b/>
          <w:bCs/>
          <w:rtl/>
        </w:rPr>
        <w:t>מזכה</w:t>
      </w:r>
      <w:r w:rsidR="00096C85">
        <w:rPr>
          <w:rFonts w:hint="cs"/>
          <w:rtl/>
        </w:rPr>
        <w:t xml:space="preserve">" משמעו </w:t>
      </w:r>
      <w:r w:rsidR="0073572E">
        <w:rPr>
          <w:rFonts w:hint="cs"/>
          <w:rtl/>
        </w:rPr>
        <w:t xml:space="preserve">בסעיף 8 זה - </w:t>
      </w:r>
      <w:r w:rsidR="00E550B9">
        <w:rPr>
          <w:rFonts w:hint="cs"/>
          <w:rtl/>
        </w:rPr>
        <w:t xml:space="preserve">סבב או סבבים לגיוס כספים למיזם </w:t>
      </w:r>
      <w:r w:rsidR="009E508B">
        <w:rPr>
          <w:rFonts w:hint="cs"/>
          <w:rtl/>
        </w:rPr>
        <w:t>בסך של סכום הגיוס המצטבר</w:t>
      </w:r>
      <w:r w:rsidR="00D11803">
        <w:rPr>
          <w:rFonts w:hint="cs"/>
          <w:rtl/>
        </w:rPr>
        <w:t xml:space="preserve"> או סך גב</w:t>
      </w:r>
      <w:r w:rsidR="00A877D1">
        <w:rPr>
          <w:rFonts w:hint="cs"/>
          <w:rtl/>
        </w:rPr>
        <w:t>ו</w:t>
      </w:r>
      <w:r w:rsidR="00D11803">
        <w:rPr>
          <w:rFonts w:hint="cs"/>
          <w:rtl/>
        </w:rPr>
        <w:t>ה מכך</w:t>
      </w:r>
      <w:r w:rsidR="00E550B9">
        <w:rPr>
          <w:rFonts w:hint="cs"/>
          <w:rtl/>
        </w:rPr>
        <w:t xml:space="preserve">. </w:t>
      </w:r>
    </w:p>
    <w:p w14:paraId="0466C6F0" w14:textId="45804AB8" w:rsidR="009E508B" w:rsidRDefault="00E550B9" w:rsidP="00580AA0">
      <w:pPr>
        <w:pStyle w:val="ListParagraph"/>
        <w:numPr>
          <w:ilvl w:val="1"/>
          <w:numId w:val="2"/>
        </w:numPr>
        <w:spacing w:after="240" w:line="240" w:lineRule="auto"/>
        <w:ind w:left="1218" w:hanging="425"/>
        <w:contextualSpacing w:val="0"/>
        <w:jc w:val="both"/>
      </w:pPr>
      <w:r>
        <w:rPr>
          <w:rFonts w:hint="cs"/>
          <w:rtl/>
        </w:rPr>
        <w:t>ככל שתתקבל החלטה ליזום גיוס מזכה תודיעו ל</w:t>
      </w:r>
      <w:r w:rsidR="009E508B">
        <w:rPr>
          <w:rFonts w:hint="cs"/>
          <w:rtl/>
        </w:rPr>
        <w:t>קרן</w:t>
      </w:r>
      <w:r>
        <w:rPr>
          <w:rFonts w:hint="cs"/>
          <w:rtl/>
        </w:rPr>
        <w:t xml:space="preserve"> על כך בכתב. </w:t>
      </w:r>
      <w:r w:rsidR="004D29AD">
        <w:rPr>
          <w:rFonts w:hint="cs"/>
          <w:rtl/>
        </w:rPr>
        <w:t xml:space="preserve">בנוסף, </w:t>
      </w:r>
      <w:r>
        <w:rPr>
          <w:rFonts w:hint="cs"/>
          <w:rtl/>
        </w:rPr>
        <w:t>כ- 30 ימים טרם חתימה על הסכמי הגיוס המזכה על ידי המשקיעים תודיעו לנו על כך בכתב ול</w:t>
      </w:r>
      <w:r w:rsidR="004D29AD">
        <w:rPr>
          <w:rFonts w:hint="cs"/>
          <w:rtl/>
        </w:rPr>
        <w:t>ה</w:t>
      </w:r>
      <w:r>
        <w:rPr>
          <w:rFonts w:hint="cs"/>
          <w:rtl/>
        </w:rPr>
        <w:t>ודעה זו תצרפו את כל המסמכים, ההסכמים והתנאים המוצעים במסגרת גיוס כאמור</w:t>
      </w:r>
      <w:r w:rsidR="004D29AD">
        <w:rPr>
          <w:rFonts w:hint="cs"/>
          <w:rtl/>
        </w:rPr>
        <w:t xml:space="preserve"> (להלן: "</w:t>
      </w:r>
      <w:r w:rsidR="004D29AD" w:rsidRPr="004D29AD">
        <w:rPr>
          <w:rFonts w:hint="cs"/>
          <w:b/>
          <w:bCs/>
          <w:rtl/>
        </w:rPr>
        <w:t>הודעה על גיוס מזכה</w:t>
      </w:r>
      <w:r w:rsidR="004D29AD">
        <w:rPr>
          <w:rFonts w:hint="cs"/>
          <w:rtl/>
        </w:rPr>
        <w:t>")</w:t>
      </w:r>
      <w:r>
        <w:rPr>
          <w:rFonts w:hint="cs"/>
          <w:rtl/>
        </w:rPr>
        <w:t xml:space="preserve">. לבקשתנו </w:t>
      </w:r>
      <w:r>
        <w:rPr>
          <w:rtl/>
        </w:rPr>
        <w:t>–</w:t>
      </w:r>
      <w:r>
        <w:rPr>
          <w:rFonts w:hint="cs"/>
          <w:rtl/>
        </w:rPr>
        <w:t xml:space="preserve"> תספקו לנו כל מידע נוסף הקשור למיזם ו/או לגיוס</w:t>
      </w:r>
      <w:r w:rsidR="00A243BF">
        <w:rPr>
          <w:rFonts w:hint="cs"/>
          <w:rtl/>
        </w:rPr>
        <w:t xml:space="preserve"> המזכה</w:t>
      </w:r>
      <w:r>
        <w:rPr>
          <w:rFonts w:hint="cs"/>
          <w:rtl/>
        </w:rPr>
        <w:t xml:space="preserve">. לקרן מוקנית בזאת </w:t>
      </w:r>
      <w:r w:rsidR="004D29AD">
        <w:rPr>
          <w:rFonts w:hint="cs"/>
          <w:rtl/>
        </w:rPr>
        <w:t>ה</w:t>
      </w:r>
      <w:r>
        <w:rPr>
          <w:rFonts w:hint="cs"/>
          <w:rtl/>
        </w:rPr>
        <w:t>זכות להשתתף בגיוס המזכה ב</w:t>
      </w:r>
      <w:r w:rsidR="00A243BF">
        <w:rPr>
          <w:rFonts w:hint="cs"/>
          <w:rtl/>
        </w:rPr>
        <w:t xml:space="preserve">סך השווה לעד </w:t>
      </w:r>
      <w:r w:rsidR="00580AA0">
        <w:rPr>
          <w:rFonts w:hint="cs"/>
          <w:rtl/>
        </w:rPr>
        <w:t>5</w:t>
      </w:r>
      <w:r>
        <w:rPr>
          <w:rFonts w:hint="cs"/>
          <w:rtl/>
        </w:rPr>
        <w:t xml:space="preserve">% מהסכום הכולל של הגיוס </w:t>
      </w:r>
      <w:r w:rsidR="004D29AD">
        <w:rPr>
          <w:rFonts w:hint="cs"/>
          <w:rtl/>
        </w:rPr>
        <w:t xml:space="preserve">כנגד אותם תנאים לרבות לשם הדוגמה כנגד אותו מחיר למניה המוצעים למשקיעים האחרים בגיוס המזכה </w:t>
      </w:r>
      <w:r w:rsidR="00580AA0">
        <w:rPr>
          <w:rFonts w:hint="cs"/>
          <w:rtl/>
        </w:rPr>
        <w:t>(</w:t>
      </w:r>
      <w:r>
        <w:rPr>
          <w:rFonts w:hint="cs"/>
          <w:rtl/>
        </w:rPr>
        <w:t xml:space="preserve">כך לשם הדוגמה </w:t>
      </w:r>
      <w:r>
        <w:rPr>
          <w:rtl/>
        </w:rPr>
        <w:t>–</w:t>
      </w:r>
      <w:r>
        <w:rPr>
          <w:rFonts w:hint="cs"/>
          <w:rtl/>
        </w:rPr>
        <w:t xml:space="preserve"> במקרה </w:t>
      </w:r>
      <w:r w:rsidR="004D29AD">
        <w:rPr>
          <w:rFonts w:hint="cs"/>
          <w:rtl/>
        </w:rPr>
        <w:t xml:space="preserve">בו במסגרת הגיוס תבקשו לגייס 1 מיליון דולר במצטבר, הקרן </w:t>
      </w:r>
      <w:r w:rsidR="00580AA0">
        <w:rPr>
          <w:rFonts w:hint="cs"/>
          <w:rtl/>
        </w:rPr>
        <w:t xml:space="preserve">תהא </w:t>
      </w:r>
      <w:r w:rsidR="004D29AD">
        <w:rPr>
          <w:rFonts w:hint="cs"/>
          <w:rtl/>
        </w:rPr>
        <w:t>זכאית להשתתף בסבב הגיוס בסכום של</w:t>
      </w:r>
      <w:r w:rsidR="00580AA0">
        <w:rPr>
          <w:rFonts w:hint="cs"/>
          <w:rtl/>
        </w:rPr>
        <w:t xml:space="preserve"> 50,000</w:t>
      </w:r>
      <w:r w:rsidR="004D29AD">
        <w:rPr>
          <w:rFonts w:hint="cs"/>
          <w:rtl/>
        </w:rPr>
        <w:t xml:space="preserve"> דולר</w:t>
      </w:r>
      <w:r w:rsidR="00580AA0">
        <w:rPr>
          <w:rFonts w:hint="cs"/>
          <w:rtl/>
        </w:rPr>
        <w:t>)</w:t>
      </w:r>
      <w:r w:rsidR="004D29AD">
        <w:rPr>
          <w:rFonts w:hint="cs"/>
          <w:rtl/>
        </w:rPr>
        <w:t>.</w:t>
      </w:r>
    </w:p>
    <w:p w14:paraId="65BF4324" w14:textId="7A81ADDA" w:rsidR="00D11803" w:rsidRDefault="00D11803" w:rsidP="00C9407B">
      <w:pPr>
        <w:pStyle w:val="ListParagraph"/>
        <w:numPr>
          <w:ilvl w:val="1"/>
          <w:numId w:val="2"/>
        </w:numPr>
        <w:spacing w:after="240" w:line="240" w:lineRule="auto"/>
        <w:ind w:left="1218" w:hanging="425"/>
        <w:contextualSpacing w:val="0"/>
        <w:jc w:val="both"/>
      </w:pPr>
      <w:r>
        <w:rPr>
          <w:rFonts w:hint="cs"/>
          <w:rtl/>
        </w:rPr>
        <w:t>הקרן תודיע לכם האם בכוונתה לממש את זכות ההשתתפות ובאיזה סכום תוך 30 ימים ממועד קבלת ההודעה על גיוס מזכה ובתנאי שעד המועד כאמור סופקו לנו כל המסמכים והמידע המבוקשים ביחס לגיוס ו/או למיזם. ככל שגיוס מזכה ייכשל או לא יבוצע מכל סיבה אחרת או שככל ובמסגרתו יגויסו בפועל פחות מסכום הגיוס המצטבר, תעמוד לקרן זכות ההשתתפות לפי תנאי סעיף 8 זה גם באירוע הגיוס המזכה הבא, ככל שיתקיים.</w:t>
      </w:r>
      <w:r w:rsidR="00FA387C" w:rsidRPr="00FA387C">
        <w:rPr>
          <w:i/>
          <w:iCs/>
          <w:highlight w:val="yellow"/>
          <w:rtl/>
        </w:rPr>
        <w:t xml:space="preserve"> </w:t>
      </w:r>
      <w:r w:rsidR="00FA387C" w:rsidRPr="003E5BBB">
        <w:rPr>
          <w:i/>
          <w:iCs/>
          <w:highlight w:val="yellow"/>
          <w:rtl/>
        </w:rPr>
        <w:t xml:space="preserve">[הערה לקבוצות: </w:t>
      </w:r>
      <w:r w:rsidR="00FA387C" w:rsidRPr="003E5BBB">
        <w:rPr>
          <w:rFonts w:hint="eastAsia"/>
          <w:i/>
          <w:iCs/>
          <w:highlight w:val="yellow"/>
          <w:rtl/>
        </w:rPr>
        <w:t>זכות</w:t>
      </w:r>
      <w:r w:rsidR="00FA387C" w:rsidRPr="003E5BBB">
        <w:rPr>
          <w:i/>
          <w:iCs/>
          <w:highlight w:val="yellow"/>
          <w:rtl/>
        </w:rPr>
        <w:t xml:space="preserve"> ההשתתפות כפופ</w:t>
      </w:r>
      <w:r w:rsidR="00FA387C">
        <w:rPr>
          <w:rFonts w:hint="cs"/>
          <w:i/>
          <w:iCs/>
          <w:highlight w:val="yellow"/>
          <w:rtl/>
        </w:rPr>
        <w:t>ה</w:t>
      </w:r>
      <w:r w:rsidR="00FA387C" w:rsidRPr="003E5BBB">
        <w:rPr>
          <w:i/>
          <w:iCs/>
          <w:highlight w:val="yellow"/>
          <w:rtl/>
        </w:rPr>
        <w:t xml:space="preserve"> לביצוע גיוס מזכה. </w:t>
      </w:r>
      <w:r w:rsidR="00FA387C" w:rsidRPr="003E5BBB">
        <w:rPr>
          <w:rFonts w:hint="eastAsia"/>
          <w:i/>
          <w:iCs/>
          <w:highlight w:val="yellow"/>
          <w:rtl/>
        </w:rPr>
        <w:t>ככל</w:t>
      </w:r>
      <w:r w:rsidR="00FA387C" w:rsidRPr="003E5BBB">
        <w:rPr>
          <w:i/>
          <w:iCs/>
          <w:highlight w:val="yellow"/>
          <w:rtl/>
        </w:rPr>
        <w:t xml:space="preserve"> </w:t>
      </w:r>
      <w:r w:rsidR="00FA387C" w:rsidRPr="003E5BBB">
        <w:rPr>
          <w:rFonts w:hint="eastAsia"/>
          <w:i/>
          <w:iCs/>
          <w:highlight w:val="yellow"/>
          <w:rtl/>
        </w:rPr>
        <w:t>ולא</w:t>
      </w:r>
      <w:r w:rsidR="00FA387C" w:rsidRPr="003E5BBB">
        <w:rPr>
          <w:i/>
          <w:iCs/>
          <w:highlight w:val="yellow"/>
          <w:rtl/>
        </w:rPr>
        <w:t xml:space="preserve"> </w:t>
      </w:r>
      <w:r w:rsidR="00FA387C" w:rsidRPr="003E5BBB">
        <w:rPr>
          <w:rFonts w:hint="eastAsia"/>
          <w:i/>
          <w:iCs/>
          <w:highlight w:val="yellow"/>
          <w:rtl/>
        </w:rPr>
        <w:t>יתקיים</w:t>
      </w:r>
      <w:r w:rsidR="00FA387C" w:rsidRPr="003E5BBB">
        <w:rPr>
          <w:i/>
          <w:iCs/>
          <w:highlight w:val="yellow"/>
          <w:rtl/>
        </w:rPr>
        <w:t xml:space="preserve"> </w:t>
      </w:r>
      <w:r w:rsidR="00FA387C" w:rsidRPr="003E5BBB">
        <w:rPr>
          <w:rFonts w:hint="eastAsia"/>
          <w:i/>
          <w:iCs/>
          <w:highlight w:val="yellow"/>
          <w:rtl/>
        </w:rPr>
        <w:t>גיוס</w:t>
      </w:r>
      <w:r w:rsidR="00FA387C" w:rsidRPr="003E5BBB">
        <w:rPr>
          <w:i/>
          <w:iCs/>
          <w:highlight w:val="yellow"/>
          <w:rtl/>
        </w:rPr>
        <w:t xml:space="preserve"> </w:t>
      </w:r>
      <w:r w:rsidR="00FA387C" w:rsidRPr="003E5BBB">
        <w:rPr>
          <w:rFonts w:hint="eastAsia"/>
          <w:i/>
          <w:iCs/>
          <w:highlight w:val="yellow"/>
          <w:rtl/>
        </w:rPr>
        <w:t>מזכה</w:t>
      </w:r>
      <w:r w:rsidR="00FA387C" w:rsidRPr="003E5BBB">
        <w:rPr>
          <w:i/>
          <w:iCs/>
          <w:highlight w:val="yellow"/>
          <w:rtl/>
        </w:rPr>
        <w:t xml:space="preserve"> </w:t>
      </w:r>
      <w:r w:rsidR="00FA387C" w:rsidRPr="003E5BBB">
        <w:rPr>
          <w:rFonts w:hint="eastAsia"/>
          <w:i/>
          <w:iCs/>
          <w:highlight w:val="yellow"/>
          <w:rtl/>
        </w:rPr>
        <w:t>לקרן</w:t>
      </w:r>
      <w:r w:rsidR="00FA387C" w:rsidRPr="003E5BBB">
        <w:rPr>
          <w:i/>
          <w:iCs/>
          <w:highlight w:val="yellow"/>
          <w:rtl/>
        </w:rPr>
        <w:t xml:space="preserve"> </w:t>
      </w:r>
      <w:r w:rsidR="00FA387C" w:rsidRPr="003E5BBB">
        <w:rPr>
          <w:rFonts w:hint="eastAsia"/>
          <w:i/>
          <w:iCs/>
          <w:highlight w:val="yellow"/>
          <w:rtl/>
        </w:rPr>
        <w:t>לא</w:t>
      </w:r>
      <w:r w:rsidR="00FA387C" w:rsidRPr="003E5BBB">
        <w:rPr>
          <w:i/>
          <w:iCs/>
          <w:highlight w:val="yellow"/>
          <w:rtl/>
        </w:rPr>
        <w:t xml:space="preserve"> </w:t>
      </w:r>
      <w:r w:rsidR="00FA387C" w:rsidRPr="003E5BBB">
        <w:rPr>
          <w:rFonts w:hint="eastAsia"/>
          <w:i/>
          <w:iCs/>
          <w:highlight w:val="yellow"/>
          <w:rtl/>
        </w:rPr>
        <w:t>יעמדו</w:t>
      </w:r>
      <w:r w:rsidR="00FA387C" w:rsidRPr="003E5BBB">
        <w:rPr>
          <w:i/>
          <w:iCs/>
          <w:highlight w:val="yellow"/>
          <w:rtl/>
        </w:rPr>
        <w:t xml:space="preserve"> </w:t>
      </w:r>
      <w:r w:rsidR="00FA387C" w:rsidRPr="003E5BBB">
        <w:rPr>
          <w:rFonts w:hint="eastAsia"/>
          <w:i/>
          <w:iCs/>
          <w:highlight w:val="yellow"/>
          <w:rtl/>
        </w:rPr>
        <w:t>הזכויות</w:t>
      </w:r>
      <w:r w:rsidR="00FA387C" w:rsidRPr="003E5BBB">
        <w:rPr>
          <w:i/>
          <w:iCs/>
          <w:highlight w:val="yellow"/>
          <w:rtl/>
        </w:rPr>
        <w:t xml:space="preserve"> </w:t>
      </w:r>
      <w:r w:rsidR="00FA387C" w:rsidRPr="003E5BBB">
        <w:rPr>
          <w:rFonts w:hint="eastAsia"/>
          <w:i/>
          <w:iCs/>
          <w:highlight w:val="yellow"/>
          <w:rtl/>
        </w:rPr>
        <w:t>הללו</w:t>
      </w:r>
      <w:r w:rsidR="00FA387C" w:rsidRPr="003E5BBB">
        <w:rPr>
          <w:i/>
          <w:iCs/>
          <w:highlight w:val="yellow"/>
          <w:rtl/>
        </w:rPr>
        <w:t>]</w:t>
      </w:r>
    </w:p>
    <w:p w14:paraId="41C79C43" w14:textId="127FCEB8" w:rsidR="00096C85" w:rsidRDefault="00096C85" w:rsidP="00580AA0">
      <w:pPr>
        <w:pStyle w:val="ListParagraph"/>
        <w:numPr>
          <w:ilvl w:val="1"/>
          <w:numId w:val="2"/>
        </w:numPr>
        <w:spacing w:after="240" w:line="240" w:lineRule="auto"/>
        <w:ind w:left="1218" w:hanging="425"/>
        <w:contextualSpacing w:val="0"/>
        <w:jc w:val="both"/>
      </w:pPr>
      <w:r>
        <w:rPr>
          <w:rFonts w:hint="cs"/>
          <w:rtl/>
        </w:rPr>
        <w:t xml:space="preserve">בסעיף </w:t>
      </w:r>
      <w:r w:rsidR="00580AA0">
        <w:rPr>
          <w:rFonts w:hint="cs"/>
          <w:rtl/>
        </w:rPr>
        <w:t>8</w:t>
      </w:r>
      <w:r>
        <w:rPr>
          <w:rFonts w:hint="cs"/>
          <w:rtl/>
        </w:rPr>
        <w:t xml:space="preserve"> זה </w:t>
      </w:r>
      <w:r w:rsidR="00C9407B">
        <w:rPr>
          <w:rFonts w:hint="cs"/>
          <w:rtl/>
        </w:rPr>
        <w:t>לעיל ובפרק "תנאי</w:t>
      </w:r>
      <w:r w:rsidR="00267548">
        <w:rPr>
          <w:rFonts w:hint="cs"/>
          <w:rtl/>
        </w:rPr>
        <w:t>ם</w:t>
      </w:r>
      <w:r w:rsidR="00C9407B">
        <w:rPr>
          <w:rFonts w:hint="cs"/>
          <w:rtl/>
        </w:rPr>
        <w:t xml:space="preserve"> נוספים" למטה, </w:t>
      </w:r>
      <w:r>
        <w:rPr>
          <w:rFonts w:hint="cs"/>
          <w:rtl/>
        </w:rPr>
        <w:t>התייחסות ל-"</w:t>
      </w:r>
      <w:r w:rsidRPr="00B56618">
        <w:rPr>
          <w:rFonts w:hint="cs"/>
          <w:b/>
          <w:bCs/>
          <w:rtl/>
        </w:rPr>
        <w:t>קרן</w:t>
      </w:r>
      <w:r>
        <w:rPr>
          <w:rFonts w:hint="cs"/>
          <w:rtl/>
        </w:rPr>
        <w:t>" משמעה הקרן ו/או האוניברסיטה ו/או כל תאגיד קשור לאוניברסיטה ו/או כל קרן או גוף אחר הקשור ו/או משתף פעולה עם הקרן ו/או האוניברסיטה ו/או תאגיד קשור לאוניברסיטה</w:t>
      </w:r>
      <w:r w:rsidR="00C9407B">
        <w:rPr>
          <w:rFonts w:hint="cs"/>
          <w:rtl/>
        </w:rPr>
        <w:t>; ו- "</w:t>
      </w:r>
      <w:r w:rsidR="00C9407B" w:rsidRPr="00096C85">
        <w:rPr>
          <w:rFonts w:hint="cs"/>
          <w:b/>
          <w:bCs/>
          <w:rtl/>
        </w:rPr>
        <w:t>תאגיד קשור</w:t>
      </w:r>
      <w:r w:rsidR="00C9407B">
        <w:rPr>
          <w:rFonts w:hint="cs"/>
          <w:b/>
          <w:bCs/>
          <w:rtl/>
        </w:rPr>
        <w:t xml:space="preserve"> לאוניברסיטה</w:t>
      </w:r>
      <w:r w:rsidR="00C9407B">
        <w:rPr>
          <w:rFonts w:hint="cs"/>
          <w:rtl/>
        </w:rPr>
        <w:t>" משמעו תאגיד הנשלט על ידי האוניברסיטה</w:t>
      </w:r>
      <w:r w:rsidR="00C9407B">
        <w:rPr>
          <w:rFonts w:cs="Arial" w:hint="cs"/>
          <w:rtl/>
        </w:rPr>
        <w:t>.</w:t>
      </w:r>
      <w:r w:rsidR="00C9407B">
        <w:rPr>
          <w:rFonts w:hint="cs"/>
          <w:rtl/>
        </w:rPr>
        <w:t xml:space="preserve"> שליטה </w:t>
      </w:r>
      <w:r w:rsidR="00C9407B">
        <w:rPr>
          <w:rtl/>
        </w:rPr>
        <w:t>–</w:t>
      </w:r>
      <w:r w:rsidR="00C9407B">
        <w:rPr>
          <w:rFonts w:hint="cs"/>
          <w:rtl/>
        </w:rPr>
        <w:t xml:space="preserve"> כמשמעות המונח בחוק ניירות ערך תשכ"ח 1968</w:t>
      </w:r>
      <w:r w:rsidR="002907BC">
        <w:rPr>
          <w:rFonts w:hint="cs"/>
          <w:rtl/>
        </w:rPr>
        <w:t>.</w:t>
      </w:r>
    </w:p>
    <w:p w14:paraId="21C2817F" w14:textId="77777777" w:rsidR="00334B3B" w:rsidRPr="00334B3B" w:rsidRDefault="00334B3B" w:rsidP="00334B3B">
      <w:pPr>
        <w:spacing w:after="240" w:line="240" w:lineRule="auto"/>
        <w:ind w:left="-58"/>
        <w:jc w:val="both"/>
        <w:rPr>
          <w:b/>
          <w:bCs/>
          <w:i/>
          <w:iCs/>
          <w:u w:val="single"/>
        </w:rPr>
      </w:pPr>
      <w:r>
        <w:rPr>
          <w:rFonts w:hint="cs"/>
          <w:b/>
          <w:bCs/>
          <w:i/>
          <w:iCs/>
          <w:u w:val="single"/>
          <w:rtl/>
        </w:rPr>
        <w:t>תנאים נוספים</w:t>
      </w:r>
    </w:p>
    <w:p w14:paraId="3DEE9FBB" w14:textId="77777777" w:rsidR="00F477CE" w:rsidRDefault="00F477CE" w:rsidP="00F477CE">
      <w:pPr>
        <w:pStyle w:val="ListParagraph"/>
        <w:numPr>
          <w:ilvl w:val="0"/>
          <w:numId w:val="2"/>
        </w:numPr>
        <w:spacing w:after="240" w:line="240" w:lineRule="auto"/>
        <w:ind w:hanging="778"/>
        <w:contextualSpacing w:val="0"/>
        <w:jc w:val="both"/>
      </w:pPr>
      <w:r>
        <w:rPr>
          <w:rFonts w:hint="cs"/>
          <w:rtl/>
        </w:rPr>
        <w:t>אין באמור בהסכם זה כדי להטיל על הקרן התחייבות או חובה כלשהי כלפיכם או כלפי צד שלישי כלשהו וכל התחייבות וחובה ביחס למיזם תוטל עליכם בלבד.</w:t>
      </w:r>
    </w:p>
    <w:p w14:paraId="0672A46D" w14:textId="7D7F9307" w:rsidR="00F477CE" w:rsidRDefault="00F477CE" w:rsidP="00FD769A">
      <w:pPr>
        <w:pStyle w:val="ListParagraph"/>
        <w:numPr>
          <w:ilvl w:val="0"/>
          <w:numId w:val="2"/>
        </w:numPr>
        <w:spacing w:after="240" w:line="240" w:lineRule="auto"/>
        <w:ind w:hanging="778"/>
        <w:contextualSpacing w:val="0"/>
        <w:jc w:val="both"/>
      </w:pPr>
      <w:r>
        <w:rPr>
          <w:rFonts w:hint="cs"/>
          <w:rtl/>
        </w:rPr>
        <w:t>הנכם מתחייבים לחתום על כל מסמך ולבצע כל פעולה על מנת ל</w:t>
      </w:r>
      <w:r w:rsidR="00424272">
        <w:rPr>
          <w:rFonts w:hint="cs"/>
          <w:rtl/>
        </w:rPr>
        <w:t xml:space="preserve">יישם בפועל את הוראות הסכם זה וסעיפים </w:t>
      </w:r>
      <w:r w:rsidR="00FD769A">
        <w:rPr>
          <w:rFonts w:hint="cs"/>
          <w:rtl/>
        </w:rPr>
        <w:t>7</w:t>
      </w:r>
      <w:r w:rsidR="00424272">
        <w:rPr>
          <w:rFonts w:hint="cs"/>
          <w:rtl/>
        </w:rPr>
        <w:t xml:space="preserve">, </w:t>
      </w:r>
      <w:r w:rsidR="00FD769A">
        <w:rPr>
          <w:rFonts w:hint="cs"/>
          <w:rtl/>
        </w:rPr>
        <w:t>8</w:t>
      </w:r>
      <w:r w:rsidR="00424272">
        <w:rPr>
          <w:rFonts w:hint="cs"/>
          <w:rtl/>
        </w:rPr>
        <w:t xml:space="preserve"> בפרט (לרבות כל פעולה נדרשת מצד הגוף המשפטי, ובכלל זאת אימוץ הסכם זה ו</w:t>
      </w:r>
      <w:r w:rsidR="00FA387C">
        <w:rPr>
          <w:rFonts w:hint="cs"/>
          <w:rtl/>
        </w:rPr>
        <w:t xml:space="preserve">ככל שנדרש </w:t>
      </w:r>
      <w:r w:rsidR="00424272">
        <w:rPr>
          <w:rFonts w:hint="cs"/>
          <w:rtl/>
        </w:rPr>
        <w:t>עדכון הסעיפים הרלוונטיים מתוך הסכם זה במסמכי ההתאגדות של הגוף המשפטי)</w:t>
      </w:r>
      <w:r>
        <w:rPr>
          <w:rFonts w:hint="cs"/>
          <w:rtl/>
        </w:rPr>
        <w:t>.</w:t>
      </w:r>
    </w:p>
    <w:p w14:paraId="771A94C1" w14:textId="32EE67E4" w:rsidR="000A36AF" w:rsidRDefault="000A36AF" w:rsidP="000A36AF">
      <w:pPr>
        <w:pStyle w:val="ListParagraph"/>
        <w:numPr>
          <w:ilvl w:val="0"/>
          <w:numId w:val="2"/>
        </w:numPr>
        <w:spacing w:after="240" w:line="240" w:lineRule="auto"/>
        <w:ind w:hanging="778"/>
        <w:contextualSpacing w:val="0"/>
        <w:jc w:val="both"/>
      </w:pPr>
      <w:r w:rsidRPr="00F70FFD">
        <w:rPr>
          <w:rFonts w:hint="cs"/>
          <w:rtl/>
        </w:rPr>
        <w:t>הנכם מקנים בזאת ל</w:t>
      </w:r>
      <w:r>
        <w:rPr>
          <w:rFonts w:hint="cs"/>
          <w:rtl/>
        </w:rPr>
        <w:t xml:space="preserve">קרן </w:t>
      </w:r>
      <w:r w:rsidRPr="00F70FFD">
        <w:rPr>
          <w:rFonts w:hint="cs"/>
          <w:rtl/>
        </w:rPr>
        <w:t>זכויות עיון בכל מסמך, נתון או הסכם ביחס ל</w:t>
      </w:r>
      <w:r>
        <w:rPr>
          <w:rFonts w:hint="cs"/>
          <w:rtl/>
        </w:rPr>
        <w:t xml:space="preserve">מיזם </w:t>
      </w:r>
      <w:r w:rsidRPr="00F70FFD">
        <w:rPr>
          <w:rFonts w:hint="cs"/>
          <w:rtl/>
        </w:rPr>
        <w:t xml:space="preserve">אשר יתנהל בשקיפות אל מול </w:t>
      </w:r>
      <w:r>
        <w:rPr>
          <w:rFonts w:hint="cs"/>
          <w:rtl/>
        </w:rPr>
        <w:t>הקרן</w:t>
      </w:r>
      <w:r w:rsidRPr="00F70FFD">
        <w:rPr>
          <w:rFonts w:hint="cs"/>
          <w:rtl/>
        </w:rPr>
        <w:t xml:space="preserve">. </w:t>
      </w:r>
      <w:r w:rsidR="00FA387C" w:rsidRPr="001F3777">
        <w:rPr>
          <w:rFonts w:hint="eastAsia"/>
          <w:rtl/>
        </w:rPr>
        <w:t>החל</w:t>
      </w:r>
      <w:r w:rsidR="00FA387C" w:rsidRPr="001F3777">
        <w:rPr>
          <w:rtl/>
        </w:rPr>
        <w:t xml:space="preserve"> ממועד </w:t>
      </w:r>
      <w:r w:rsidR="00FA387C" w:rsidRPr="003E5BBB">
        <w:rPr>
          <w:rFonts w:hint="eastAsia"/>
          <w:rtl/>
        </w:rPr>
        <w:t>השלמת</w:t>
      </w:r>
      <w:r w:rsidR="00FA387C" w:rsidRPr="003E5BBB">
        <w:rPr>
          <w:rtl/>
        </w:rPr>
        <w:t xml:space="preserve"> </w:t>
      </w:r>
      <w:r w:rsidR="00FA387C" w:rsidRPr="001F3777">
        <w:rPr>
          <w:rFonts w:hint="eastAsia"/>
          <w:rtl/>
        </w:rPr>
        <w:t>גיוס</w:t>
      </w:r>
      <w:r w:rsidR="00FA387C" w:rsidRPr="001F3777">
        <w:rPr>
          <w:rtl/>
        </w:rPr>
        <w:t xml:space="preserve"> </w:t>
      </w:r>
      <w:r w:rsidR="00FA387C" w:rsidRPr="001F3777">
        <w:rPr>
          <w:rFonts w:hint="eastAsia"/>
          <w:rtl/>
        </w:rPr>
        <w:t>מזכה</w:t>
      </w:r>
      <w:r w:rsidR="00FA387C" w:rsidRPr="001F3777">
        <w:rPr>
          <w:rtl/>
        </w:rPr>
        <w:t xml:space="preserve"> ואילך, </w:t>
      </w:r>
      <w:r w:rsidR="00FA387C" w:rsidRPr="001F3777">
        <w:rPr>
          <w:rFonts w:hint="eastAsia"/>
          <w:rtl/>
        </w:rPr>
        <w:t>זכויות</w:t>
      </w:r>
      <w:r w:rsidR="00FA387C" w:rsidRPr="001F3777">
        <w:rPr>
          <w:rtl/>
        </w:rPr>
        <w:t xml:space="preserve"> </w:t>
      </w:r>
      <w:r w:rsidR="00FA387C" w:rsidRPr="001F3777">
        <w:rPr>
          <w:rFonts w:hint="eastAsia"/>
          <w:rtl/>
        </w:rPr>
        <w:t>העיון</w:t>
      </w:r>
      <w:r w:rsidR="00FA387C" w:rsidRPr="001F3777">
        <w:rPr>
          <w:rtl/>
        </w:rPr>
        <w:t xml:space="preserve"> </w:t>
      </w:r>
      <w:r w:rsidR="00FA387C" w:rsidRPr="001F3777">
        <w:rPr>
          <w:rFonts w:hint="eastAsia"/>
          <w:rtl/>
        </w:rPr>
        <w:t>הללו</w:t>
      </w:r>
      <w:r w:rsidR="00FA387C" w:rsidRPr="001F3777">
        <w:rPr>
          <w:rtl/>
        </w:rPr>
        <w:t xml:space="preserve"> </w:t>
      </w:r>
      <w:r w:rsidR="00FA387C" w:rsidRPr="001F3777">
        <w:rPr>
          <w:rFonts w:hint="eastAsia"/>
          <w:rtl/>
        </w:rPr>
        <w:t>יוגבלו</w:t>
      </w:r>
      <w:r w:rsidR="00FA387C" w:rsidRPr="001F3777">
        <w:rPr>
          <w:rtl/>
        </w:rPr>
        <w:t xml:space="preserve"> </w:t>
      </w:r>
      <w:r w:rsidR="00FA387C" w:rsidRPr="001F3777">
        <w:rPr>
          <w:rFonts w:hint="eastAsia"/>
          <w:rtl/>
        </w:rPr>
        <w:t>לזכויות</w:t>
      </w:r>
      <w:r w:rsidR="00FA387C" w:rsidRPr="001F3777">
        <w:rPr>
          <w:rtl/>
        </w:rPr>
        <w:t xml:space="preserve"> </w:t>
      </w:r>
      <w:r w:rsidR="00FA387C" w:rsidRPr="003E5BBB">
        <w:rPr>
          <w:rFonts w:hint="eastAsia"/>
          <w:rtl/>
        </w:rPr>
        <w:t>ה</w:t>
      </w:r>
      <w:r w:rsidR="00FA387C" w:rsidRPr="001F3777">
        <w:rPr>
          <w:rFonts w:hint="eastAsia"/>
          <w:rtl/>
        </w:rPr>
        <w:t>עיון</w:t>
      </w:r>
      <w:r w:rsidR="00FA387C" w:rsidRPr="001F3777">
        <w:rPr>
          <w:rtl/>
        </w:rPr>
        <w:t xml:space="preserve"> </w:t>
      </w:r>
      <w:r w:rsidR="00FA387C" w:rsidRPr="001F3777">
        <w:rPr>
          <w:rFonts w:hint="eastAsia"/>
          <w:rtl/>
        </w:rPr>
        <w:t>אשר</w:t>
      </w:r>
      <w:r w:rsidR="00FA387C" w:rsidRPr="001F3777">
        <w:rPr>
          <w:rtl/>
        </w:rPr>
        <w:t xml:space="preserve"> </w:t>
      </w:r>
      <w:r w:rsidR="00FA387C" w:rsidRPr="001F3777">
        <w:rPr>
          <w:rFonts w:hint="eastAsia"/>
          <w:rtl/>
        </w:rPr>
        <w:t>י</w:t>
      </w:r>
      <w:r w:rsidR="00FA387C" w:rsidRPr="003E5BBB">
        <w:rPr>
          <w:rFonts w:hint="eastAsia"/>
          <w:rtl/>
        </w:rPr>
        <w:t>וצמדו</w:t>
      </w:r>
      <w:r w:rsidR="00FA387C" w:rsidRPr="003E5BBB">
        <w:rPr>
          <w:rtl/>
        </w:rPr>
        <w:t xml:space="preserve"> </w:t>
      </w:r>
      <w:r w:rsidR="00FA387C" w:rsidRPr="003E5BBB">
        <w:rPr>
          <w:rFonts w:hint="eastAsia"/>
          <w:rtl/>
        </w:rPr>
        <w:t>ל</w:t>
      </w:r>
      <w:r w:rsidR="00FA387C" w:rsidRPr="001F3777">
        <w:rPr>
          <w:rFonts w:hint="eastAsia"/>
          <w:sz w:val="24"/>
          <w:rtl/>
        </w:rPr>
        <w:t>סוג</w:t>
      </w:r>
      <w:r w:rsidR="00FA387C" w:rsidRPr="001F3777">
        <w:rPr>
          <w:sz w:val="24"/>
          <w:rtl/>
        </w:rPr>
        <w:t xml:space="preserve"> </w:t>
      </w:r>
      <w:r w:rsidR="00FA387C" w:rsidRPr="001F3777">
        <w:rPr>
          <w:rFonts w:hint="eastAsia"/>
          <w:sz w:val="24"/>
          <w:rtl/>
        </w:rPr>
        <w:t>המניות</w:t>
      </w:r>
      <w:r w:rsidR="00FA387C" w:rsidRPr="001F3777">
        <w:rPr>
          <w:sz w:val="24"/>
          <w:rtl/>
        </w:rPr>
        <w:t xml:space="preserve"> (</w:t>
      </w:r>
      <w:r w:rsidR="00FA387C" w:rsidRPr="003E5BBB">
        <w:rPr>
          <w:sz w:val="24"/>
        </w:rPr>
        <w:t>class</w:t>
      </w:r>
      <w:r w:rsidR="00FA387C" w:rsidRPr="001F3777">
        <w:rPr>
          <w:sz w:val="24"/>
          <w:rtl/>
        </w:rPr>
        <w:t xml:space="preserve">) </w:t>
      </w:r>
      <w:r w:rsidR="00FA387C" w:rsidRPr="001F3777">
        <w:rPr>
          <w:rFonts w:hint="eastAsia"/>
          <w:sz w:val="24"/>
          <w:rtl/>
        </w:rPr>
        <w:t>המועדף</w:t>
      </w:r>
      <w:r w:rsidR="00FA387C" w:rsidRPr="001F3777">
        <w:rPr>
          <w:sz w:val="24"/>
          <w:rtl/>
        </w:rPr>
        <w:t xml:space="preserve"> </w:t>
      </w:r>
      <w:r w:rsidR="00FA387C" w:rsidRPr="001F3777">
        <w:rPr>
          <w:rFonts w:hint="eastAsia"/>
          <w:sz w:val="24"/>
          <w:rtl/>
        </w:rPr>
        <w:t>ביותר</w:t>
      </w:r>
      <w:r w:rsidR="00FA387C" w:rsidRPr="001F3777">
        <w:rPr>
          <w:sz w:val="24"/>
          <w:rtl/>
        </w:rPr>
        <w:t xml:space="preserve"> שיוקצה למשקיעים בגיוס הנ"ל</w:t>
      </w:r>
      <w:r w:rsidR="00FA387C" w:rsidRPr="001F3777">
        <w:rPr>
          <w:rtl/>
        </w:rPr>
        <w:t>.</w:t>
      </w:r>
      <w:r w:rsidR="00FA387C">
        <w:rPr>
          <w:rFonts w:hint="cs"/>
          <w:rtl/>
        </w:rPr>
        <w:t xml:space="preserve"> </w:t>
      </w:r>
    </w:p>
    <w:p w14:paraId="51C9A1EE" w14:textId="77777777" w:rsidR="00334B3B" w:rsidRDefault="00334B3B" w:rsidP="00334B3B">
      <w:pPr>
        <w:pStyle w:val="ListParagraph"/>
        <w:numPr>
          <w:ilvl w:val="0"/>
          <w:numId w:val="2"/>
        </w:numPr>
        <w:spacing w:after="240" w:line="240" w:lineRule="auto"/>
        <w:ind w:hanging="778"/>
        <w:contextualSpacing w:val="0"/>
        <w:jc w:val="both"/>
      </w:pPr>
      <w:r>
        <w:rPr>
          <w:rFonts w:hint="cs"/>
          <w:rtl/>
        </w:rPr>
        <w:lastRenderedPageBreak/>
        <w:t xml:space="preserve">קיום, ביצוע וקידום המיזם יתבצע על ידכם ועל ידי כל גורם אחר הקשור במיזם בהתאם להוראות כל דין, לרבות דיני הקניין הרוחני. </w:t>
      </w:r>
      <w:r>
        <w:rPr>
          <w:rFonts w:eastAsia="Times New Roman" w:hint="cs"/>
          <w:rtl/>
        </w:rPr>
        <w:t xml:space="preserve">במעשכם </w:t>
      </w:r>
      <w:r>
        <w:rPr>
          <w:rFonts w:eastAsia="Times New Roman"/>
          <w:rtl/>
        </w:rPr>
        <w:t xml:space="preserve">לא </w:t>
      </w:r>
      <w:r>
        <w:rPr>
          <w:rFonts w:eastAsia="Times New Roman" w:hint="cs"/>
          <w:rtl/>
        </w:rPr>
        <w:t>תפרו זכויות של צדדים שלישיים כגון</w:t>
      </w:r>
      <w:r>
        <w:rPr>
          <w:rFonts w:eastAsia="Times New Roman"/>
          <w:rtl/>
        </w:rPr>
        <w:t xml:space="preserve"> </w:t>
      </w:r>
      <w:r>
        <w:rPr>
          <w:rFonts w:eastAsia="Times New Roman" w:hint="cs"/>
          <w:rtl/>
        </w:rPr>
        <w:t xml:space="preserve">זכויות </w:t>
      </w:r>
      <w:r>
        <w:rPr>
          <w:rFonts w:eastAsia="Times New Roman"/>
          <w:rtl/>
        </w:rPr>
        <w:t>קניין רוחני</w:t>
      </w:r>
      <w:r>
        <w:rPr>
          <w:rFonts w:hint="cs"/>
          <w:rtl/>
        </w:rPr>
        <w:t xml:space="preserve">. </w:t>
      </w:r>
    </w:p>
    <w:p w14:paraId="52A27D91" w14:textId="11135438" w:rsidR="009E508B" w:rsidRDefault="00E53BDB" w:rsidP="00E102C6">
      <w:pPr>
        <w:pStyle w:val="ListParagraph"/>
        <w:numPr>
          <w:ilvl w:val="0"/>
          <w:numId w:val="2"/>
        </w:numPr>
        <w:spacing w:after="240" w:line="240" w:lineRule="auto"/>
        <w:ind w:hanging="778"/>
        <w:contextualSpacing w:val="0"/>
        <w:jc w:val="both"/>
      </w:pPr>
      <w:r>
        <w:rPr>
          <w:rFonts w:hint="cs"/>
          <w:rtl/>
        </w:rPr>
        <w:t>ככל שבעקבות מעשה או מחדל שלכם או מי מכם ו/או ככל שביחס למיזם ייגרמו נזקים, הוצאות (לרבות שכ"ט עו"ד) ו/או הפסדים (יחדיו: "</w:t>
      </w:r>
      <w:r w:rsidRPr="0035742B">
        <w:rPr>
          <w:rFonts w:hint="cs"/>
          <w:b/>
          <w:bCs/>
          <w:rtl/>
        </w:rPr>
        <w:t>נזק</w:t>
      </w:r>
      <w:r>
        <w:rPr>
          <w:rFonts w:hint="cs"/>
          <w:b/>
          <w:bCs/>
          <w:rtl/>
        </w:rPr>
        <w:t>/ים</w:t>
      </w:r>
      <w:r>
        <w:rPr>
          <w:rFonts w:hint="cs"/>
          <w:rtl/>
        </w:rPr>
        <w:t>") כלשהם לקרן ו/או לאוניברסיטה ו/או לתאגיד הנשלט במישרין או בעקיפין על ידי האוניברסיטה ו/או לעובדיהם ו/או למי מטעמם של כל אלו - הרי שכל אחד מכם יישא בנזקים כאמור, ואתם תשפו ביחד ולחוד את הגורמים הנזכרים בסעיף זה לעיל בגין הנזקים עם דרישתנו הראשונה</w:t>
      </w:r>
      <w:r w:rsidR="00BF6F81">
        <w:rPr>
          <w:rFonts w:hint="cs"/>
          <w:rtl/>
        </w:rPr>
        <w:t>.</w:t>
      </w:r>
      <w:r w:rsidR="00FA387C" w:rsidRPr="00FA387C">
        <w:rPr>
          <w:rFonts w:hint="eastAsia"/>
          <w:rtl/>
        </w:rPr>
        <w:t xml:space="preserve"> </w:t>
      </w:r>
      <w:r w:rsidR="00FA387C" w:rsidRPr="001F3777">
        <w:rPr>
          <w:rFonts w:hint="eastAsia"/>
          <w:rtl/>
        </w:rPr>
        <w:t>חובת</w:t>
      </w:r>
      <w:r w:rsidR="00FA387C" w:rsidRPr="001F3777">
        <w:rPr>
          <w:rtl/>
        </w:rPr>
        <w:t xml:space="preserve"> השיפוי הנ"ל ביחס לאירועים אשר יתרחשו </w:t>
      </w:r>
      <w:r w:rsidR="00FA387C" w:rsidRPr="003E5BBB">
        <w:rPr>
          <w:rFonts w:hint="eastAsia"/>
          <w:rtl/>
        </w:rPr>
        <w:t>בקשר</w:t>
      </w:r>
      <w:r w:rsidR="00FA387C" w:rsidRPr="003E5BBB">
        <w:rPr>
          <w:rtl/>
        </w:rPr>
        <w:t xml:space="preserve"> למיזם </w:t>
      </w:r>
      <w:r w:rsidR="00FA387C" w:rsidRPr="001F3777">
        <w:rPr>
          <w:rFonts w:hint="eastAsia"/>
          <w:rtl/>
        </w:rPr>
        <w:t>ממועד</w:t>
      </w:r>
      <w:r w:rsidR="00FA387C" w:rsidRPr="001F3777">
        <w:rPr>
          <w:rtl/>
        </w:rPr>
        <w:t xml:space="preserve"> השלמת </w:t>
      </w:r>
      <w:r w:rsidR="00FA387C" w:rsidRPr="001F3777">
        <w:rPr>
          <w:rFonts w:hint="eastAsia"/>
          <w:rtl/>
        </w:rPr>
        <w:t>גיוס</w:t>
      </w:r>
      <w:r w:rsidR="00FA387C" w:rsidRPr="001F3777">
        <w:rPr>
          <w:rtl/>
        </w:rPr>
        <w:t xml:space="preserve"> </w:t>
      </w:r>
      <w:r w:rsidR="00FA387C" w:rsidRPr="001F3777">
        <w:rPr>
          <w:rFonts w:hint="eastAsia"/>
          <w:rtl/>
        </w:rPr>
        <w:t>מזכה</w:t>
      </w:r>
      <w:r w:rsidR="00FA387C" w:rsidRPr="001F3777">
        <w:rPr>
          <w:rtl/>
        </w:rPr>
        <w:t xml:space="preserve"> </w:t>
      </w:r>
      <w:r w:rsidR="00FA387C" w:rsidRPr="001F3777">
        <w:rPr>
          <w:rFonts w:hint="eastAsia"/>
          <w:rtl/>
        </w:rPr>
        <w:t>ואילך</w:t>
      </w:r>
      <w:r w:rsidR="00FA387C" w:rsidRPr="001F3777">
        <w:rPr>
          <w:rtl/>
        </w:rPr>
        <w:t xml:space="preserve"> </w:t>
      </w:r>
      <w:r w:rsidR="00FA387C" w:rsidRPr="003E5BBB">
        <w:rPr>
          <w:rFonts w:hint="eastAsia"/>
          <w:rtl/>
        </w:rPr>
        <w:t>תחול</w:t>
      </w:r>
      <w:r w:rsidR="00FA387C">
        <w:rPr>
          <w:rFonts w:hint="cs"/>
          <w:rtl/>
        </w:rPr>
        <w:t xml:space="preserve"> -</w:t>
      </w:r>
      <w:r w:rsidR="00FA387C" w:rsidRPr="001F3777">
        <w:rPr>
          <w:rtl/>
        </w:rPr>
        <w:t xml:space="preserve"> </w:t>
      </w:r>
      <w:r w:rsidR="00FA387C">
        <w:rPr>
          <w:rFonts w:hint="cs"/>
          <w:rtl/>
        </w:rPr>
        <w:t xml:space="preserve">ככל שבמועד כאמור הוקם הגוף המשפטי - </w:t>
      </w:r>
      <w:r w:rsidR="00FA387C" w:rsidRPr="001F3777">
        <w:rPr>
          <w:rFonts w:hint="eastAsia"/>
          <w:rtl/>
        </w:rPr>
        <w:t>על</w:t>
      </w:r>
      <w:r w:rsidR="00FA387C" w:rsidRPr="001F3777">
        <w:rPr>
          <w:rtl/>
        </w:rPr>
        <w:t xml:space="preserve"> </w:t>
      </w:r>
      <w:r w:rsidR="00FA387C" w:rsidRPr="001F3777">
        <w:rPr>
          <w:rFonts w:hint="eastAsia"/>
          <w:rtl/>
        </w:rPr>
        <w:t>ה</w:t>
      </w:r>
      <w:r w:rsidR="00FA387C">
        <w:rPr>
          <w:rFonts w:hint="cs"/>
          <w:rtl/>
        </w:rPr>
        <w:t>גוף המשפטי</w:t>
      </w:r>
      <w:r w:rsidR="00FA387C" w:rsidRPr="001F3777">
        <w:rPr>
          <w:rtl/>
        </w:rPr>
        <w:t xml:space="preserve"> </w:t>
      </w:r>
      <w:r w:rsidR="00FA387C" w:rsidRPr="001F3777">
        <w:rPr>
          <w:rFonts w:hint="eastAsia"/>
          <w:rtl/>
        </w:rPr>
        <w:t>בלבד</w:t>
      </w:r>
      <w:r w:rsidR="00FA387C" w:rsidRPr="001F3777">
        <w:rPr>
          <w:rtl/>
        </w:rPr>
        <w:t>.</w:t>
      </w:r>
    </w:p>
    <w:p w14:paraId="60FE3E55" w14:textId="64BF7614" w:rsidR="00424272" w:rsidRDefault="00424272" w:rsidP="00F67E0B">
      <w:pPr>
        <w:pStyle w:val="ListParagraph"/>
        <w:numPr>
          <w:ilvl w:val="0"/>
          <w:numId w:val="2"/>
        </w:numPr>
        <w:spacing w:after="240" w:line="240" w:lineRule="auto"/>
        <w:ind w:hanging="778"/>
        <w:contextualSpacing w:val="0"/>
        <w:jc w:val="both"/>
      </w:pPr>
      <w:r>
        <w:rPr>
          <w:rFonts w:hint="cs"/>
          <w:rtl/>
        </w:rPr>
        <w:t xml:space="preserve">הקרן יכולה </w:t>
      </w:r>
      <w:proofErr w:type="spellStart"/>
      <w:r>
        <w:rPr>
          <w:rFonts w:hint="cs"/>
          <w:rtl/>
        </w:rPr>
        <w:t>להמחות</w:t>
      </w:r>
      <w:proofErr w:type="spellEnd"/>
      <w:r>
        <w:rPr>
          <w:rFonts w:hint="cs"/>
          <w:rtl/>
        </w:rPr>
        <w:t xml:space="preserve"> ו/או להסב זכויותיה או חלק מהן ו/או התחייבויותיה או חלק מהן תחת הסכם זה לצד</w:t>
      </w:r>
      <w:r w:rsidR="00836CFD">
        <w:rPr>
          <w:rFonts w:hint="cs"/>
          <w:rtl/>
        </w:rPr>
        <w:t>/</w:t>
      </w:r>
      <w:proofErr w:type="spellStart"/>
      <w:r w:rsidR="00836CFD">
        <w:rPr>
          <w:rFonts w:hint="cs"/>
          <w:rtl/>
        </w:rPr>
        <w:t>דים</w:t>
      </w:r>
      <w:proofErr w:type="spellEnd"/>
      <w:r>
        <w:rPr>
          <w:rFonts w:hint="cs"/>
          <w:rtl/>
        </w:rPr>
        <w:t xml:space="preserve"> שלישי</w:t>
      </w:r>
      <w:r w:rsidR="00836CFD">
        <w:rPr>
          <w:rFonts w:hint="cs"/>
          <w:rtl/>
        </w:rPr>
        <w:t>/ים</w:t>
      </w:r>
      <w:r>
        <w:rPr>
          <w:rFonts w:hint="cs"/>
          <w:rtl/>
        </w:rPr>
        <w:t xml:space="preserve"> כלשהו ללא צורך בקבלת אישורכם.</w:t>
      </w:r>
      <w:r w:rsidR="00836CFD">
        <w:rPr>
          <w:rFonts w:hint="cs"/>
          <w:rtl/>
        </w:rPr>
        <w:t xml:space="preserve"> מבלי לגרוע מכלליות האמור לעיל, הקרן יכולה להסב את זכויותיה או חלק מהן ביחס לזכות ההשתתפות (כהגדרת המונח לעיל) לצד/</w:t>
      </w:r>
      <w:proofErr w:type="spellStart"/>
      <w:r w:rsidR="00836CFD">
        <w:rPr>
          <w:rFonts w:hint="cs"/>
          <w:rtl/>
        </w:rPr>
        <w:t>דים</w:t>
      </w:r>
      <w:proofErr w:type="spellEnd"/>
      <w:r w:rsidR="00836CFD">
        <w:rPr>
          <w:rFonts w:hint="cs"/>
          <w:rtl/>
        </w:rPr>
        <w:t xml:space="preserve"> שלישי/ים ללא צורך בקבלת אישורכם</w:t>
      </w:r>
      <w:r w:rsidR="00BA5C8E">
        <w:rPr>
          <w:rFonts w:hint="cs"/>
          <w:rtl/>
        </w:rPr>
        <w:t>.</w:t>
      </w:r>
    </w:p>
    <w:p w14:paraId="14AA3825" w14:textId="7F2ABE9B" w:rsidR="00CF306E" w:rsidRDefault="00D61207" w:rsidP="00424272">
      <w:pPr>
        <w:pStyle w:val="ListParagraph"/>
        <w:numPr>
          <w:ilvl w:val="0"/>
          <w:numId w:val="2"/>
        </w:numPr>
        <w:spacing w:after="240" w:line="240" w:lineRule="auto"/>
        <w:ind w:hanging="778"/>
        <w:contextualSpacing w:val="0"/>
        <w:jc w:val="both"/>
      </w:pPr>
      <w:r w:rsidRPr="00D61207">
        <w:rPr>
          <w:rFonts w:hint="cs"/>
          <w:rtl/>
        </w:rPr>
        <w:t xml:space="preserve">הדין המהותי שייחול </w:t>
      </w:r>
      <w:r w:rsidRPr="00D61207">
        <w:rPr>
          <w:rtl/>
        </w:rPr>
        <w:t>בכל הקשור לנושאים ולעניינים הנובעים או הקשורים להסכם</w:t>
      </w:r>
      <w:r w:rsidRPr="00D61207">
        <w:rPr>
          <w:rFonts w:hint="cs"/>
          <w:rtl/>
        </w:rPr>
        <w:t xml:space="preserve"> זה הינו הדין של מדינת ישראל, ו</w:t>
      </w:r>
      <w:r w:rsidRPr="00D61207">
        <w:rPr>
          <w:rtl/>
        </w:rPr>
        <w:t>סמכות השיפוט הייחודית והבלעדית בכל הקשור לנושאים ולעניינים הנובעים או הקשורים להסכם</w:t>
      </w:r>
      <w:r w:rsidRPr="00D61207">
        <w:rPr>
          <w:rFonts w:hint="cs"/>
          <w:rtl/>
        </w:rPr>
        <w:t xml:space="preserve"> זה</w:t>
      </w:r>
      <w:r w:rsidRPr="00D61207">
        <w:rPr>
          <w:rtl/>
        </w:rPr>
        <w:t>, תהא אך ורק לבית המשפט המוסמך שמקום מושבו בתל-אביב- יפו</w:t>
      </w:r>
      <w:r w:rsidRPr="00D61207">
        <w:rPr>
          <w:rFonts w:hint="cs"/>
          <w:rtl/>
        </w:rPr>
        <w:t>.</w:t>
      </w:r>
    </w:p>
    <w:p w14:paraId="25DF4383" w14:textId="755B86E1" w:rsidR="004D2038" w:rsidRDefault="004D2038" w:rsidP="004D2038">
      <w:pPr>
        <w:pStyle w:val="ListParagraph"/>
        <w:numPr>
          <w:ilvl w:val="0"/>
          <w:numId w:val="2"/>
        </w:numPr>
        <w:spacing w:after="240" w:line="240" w:lineRule="auto"/>
        <w:ind w:hanging="778"/>
        <w:contextualSpacing w:val="0"/>
        <w:jc w:val="both"/>
      </w:pPr>
      <w:r>
        <w:rPr>
          <w:rFonts w:hint="cs"/>
          <w:rtl/>
        </w:rPr>
        <w:t xml:space="preserve">התייחסויות בהסכם זה בלשון יחיד משמען גם התייחסויות ללשון רבים ולהפך; התייחסויות בהסכם זה בלשון זכר משמען גם התייחסויות ללשון נקבה ולהפך. </w:t>
      </w:r>
    </w:p>
    <w:p w14:paraId="6138A12E" w14:textId="77777777" w:rsidR="000B78A5" w:rsidRDefault="00A9337F">
      <w:pPr>
        <w:spacing w:after="240" w:line="240" w:lineRule="auto"/>
        <w:jc w:val="both"/>
        <w:rPr>
          <w:rtl/>
        </w:rPr>
      </w:pPr>
      <w:r>
        <w:rPr>
          <w:rFonts w:hint="cs"/>
          <w:rtl/>
        </w:rPr>
        <w:t>אנו מאחלים לכם בהצלחה.</w:t>
      </w:r>
    </w:p>
    <w:p w14:paraId="548C5553" w14:textId="77777777" w:rsidR="008633DE" w:rsidRDefault="00023155" w:rsidP="008633DE">
      <w:pPr>
        <w:rPr>
          <w:rtl/>
        </w:rPr>
      </w:pPr>
      <w:r>
        <w:rPr>
          <w:rFonts w:hint="cs"/>
          <w:rtl/>
        </w:rPr>
        <w:t>ב</w:t>
      </w:r>
      <w:r w:rsidR="008633DE">
        <w:rPr>
          <w:rFonts w:hint="cs"/>
          <w:rtl/>
        </w:rPr>
        <w:t>כבוד רב,</w:t>
      </w:r>
    </w:p>
    <w:p w14:paraId="26B23569" w14:textId="0B8179EC" w:rsidR="008633DE" w:rsidRDefault="009E508B" w:rsidP="00A9337F">
      <w:pPr>
        <w:rPr>
          <w:b/>
          <w:bCs/>
          <w:rtl/>
        </w:rPr>
      </w:pPr>
      <w:r>
        <w:rPr>
          <w:b/>
          <w:bCs/>
        </w:rPr>
        <w:t>Cactus Capital</w:t>
      </w:r>
    </w:p>
    <w:p w14:paraId="2B33531B" w14:textId="77777777" w:rsidR="00584312" w:rsidRPr="005C43AC" w:rsidRDefault="00A9337F" w:rsidP="00B17F7F">
      <w:pPr>
        <w:rPr>
          <w:b/>
          <w:bCs/>
          <w:u w:val="single"/>
          <w:rtl/>
        </w:rPr>
      </w:pPr>
      <w:r w:rsidRPr="005C43AC">
        <w:rPr>
          <w:rFonts w:hint="cs"/>
          <w:b/>
          <w:bCs/>
          <w:u w:val="single"/>
          <w:rtl/>
        </w:rPr>
        <w:t>אישור ה</w:t>
      </w:r>
      <w:r w:rsidR="00B17F7F">
        <w:rPr>
          <w:rFonts w:hint="cs"/>
          <w:b/>
          <w:bCs/>
          <w:u w:val="single"/>
          <w:rtl/>
        </w:rPr>
        <w:t>חברים במיזם</w:t>
      </w:r>
      <w:r w:rsidRPr="005C43AC">
        <w:rPr>
          <w:rFonts w:hint="cs"/>
          <w:b/>
          <w:bCs/>
          <w:u w:val="single"/>
          <w:rtl/>
        </w:rPr>
        <w:t>:</w:t>
      </w:r>
    </w:p>
    <w:p w14:paraId="6B080EBE" w14:textId="77777777" w:rsidR="000B78A5" w:rsidRDefault="00A9337F" w:rsidP="00B17F7F">
      <w:pPr>
        <w:jc w:val="both"/>
        <w:rPr>
          <w:rtl/>
        </w:rPr>
      </w:pPr>
      <w:r w:rsidRPr="00A9337F">
        <w:rPr>
          <w:rFonts w:hint="cs"/>
          <w:rtl/>
        </w:rPr>
        <w:t>הרינו לאשר בזאת כי קראנו בעיון את ה</w:t>
      </w:r>
      <w:r w:rsidR="00B17F7F">
        <w:rPr>
          <w:rFonts w:hint="cs"/>
          <w:rtl/>
        </w:rPr>
        <w:t xml:space="preserve">הסכם </w:t>
      </w:r>
      <w:r w:rsidRPr="00A9337F">
        <w:rPr>
          <w:rFonts w:hint="cs"/>
          <w:rtl/>
        </w:rPr>
        <w:t xml:space="preserve">לעיל; כי </w:t>
      </w:r>
      <w:r>
        <w:rPr>
          <w:rFonts w:hint="cs"/>
          <w:rtl/>
        </w:rPr>
        <w:t>הבנו את תו</w:t>
      </w:r>
      <w:r w:rsidR="007F3B95">
        <w:rPr>
          <w:rFonts w:hint="cs"/>
          <w:rtl/>
        </w:rPr>
        <w:t>כ</w:t>
      </w:r>
      <w:r>
        <w:rPr>
          <w:rFonts w:hint="cs"/>
          <w:rtl/>
        </w:rPr>
        <w:t xml:space="preserve">נו ואת משמעויותיו; כי </w:t>
      </w:r>
      <w:r w:rsidRPr="00A9337F">
        <w:rPr>
          <w:rFonts w:hint="cs"/>
          <w:rtl/>
        </w:rPr>
        <w:t xml:space="preserve">אנו מאשרים את </w:t>
      </w:r>
      <w:r>
        <w:rPr>
          <w:rFonts w:hint="cs"/>
          <w:rtl/>
        </w:rPr>
        <w:t>הוראותיו ומתחייבים לפעול בהתאם לעיל. ולראייה באנו על החתום:</w:t>
      </w:r>
    </w:p>
    <w:p w14:paraId="2F2A8A5B" w14:textId="77777777" w:rsidR="00A9337F" w:rsidRDefault="00A9337F" w:rsidP="00A9337F">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 w:author="Hillel Lehman" w:date="2020-06-29T10:23:00Z">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275"/>
        <w:gridCol w:w="2717"/>
        <w:gridCol w:w="2838"/>
        <w:tblGridChange w:id="35">
          <w:tblGrid>
            <w:gridCol w:w="3275"/>
            <w:gridCol w:w="2717"/>
            <w:gridCol w:w="2838"/>
          </w:tblGrid>
        </w:tblGridChange>
      </w:tblGrid>
      <w:tr w:rsidR="00A9337F" w14:paraId="0DB58479" w14:textId="77777777" w:rsidTr="00D15315">
        <w:tc>
          <w:tcPr>
            <w:tcW w:w="3275" w:type="dxa"/>
            <w:tcPrChange w:id="36" w:author="Hillel Lehman" w:date="2020-06-29T10:23:00Z">
              <w:tcPr>
                <w:tcW w:w="2840" w:type="dxa"/>
              </w:tcPr>
            </w:tcPrChange>
          </w:tcPr>
          <w:p w14:paraId="0E0A9E4D" w14:textId="77777777" w:rsidR="00A9337F" w:rsidRDefault="0026503C" w:rsidP="00A9337F">
            <w:pPr>
              <w:rPr>
                <w:rtl/>
              </w:rPr>
            </w:pPr>
            <w:r>
              <w:rPr>
                <w:rFonts w:hint="cs"/>
                <w:rtl/>
              </w:rPr>
              <w:t>_____________________</w:t>
            </w:r>
          </w:p>
        </w:tc>
        <w:tc>
          <w:tcPr>
            <w:tcW w:w="2717" w:type="dxa"/>
            <w:tcPrChange w:id="37" w:author="Hillel Lehman" w:date="2020-06-29T10:23:00Z">
              <w:tcPr>
                <w:tcW w:w="2841" w:type="dxa"/>
              </w:tcPr>
            </w:tcPrChange>
          </w:tcPr>
          <w:p w14:paraId="4867B043" w14:textId="77777777" w:rsidR="00A9337F" w:rsidRDefault="00A9337F" w:rsidP="00A9337F">
            <w:pPr>
              <w:rPr>
                <w:rtl/>
              </w:rPr>
            </w:pPr>
          </w:p>
        </w:tc>
        <w:tc>
          <w:tcPr>
            <w:tcW w:w="2838" w:type="dxa"/>
            <w:tcPrChange w:id="38" w:author="Hillel Lehman" w:date="2020-06-29T10:23:00Z">
              <w:tcPr>
                <w:tcW w:w="2841" w:type="dxa"/>
              </w:tcPr>
            </w:tcPrChange>
          </w:tcPr>
          <w:p w14:paraId="4CE1CE56" w14:textId="4B988D7B" w:rsidR="00A9337F" w:rsidRDefault="0026503C" w:rsidP="00A9337F">
            <w:pPr>
              <w:rPr>
                <w:rtl/>
              </w:rPr>
            </w:pPr>
            <w:del w:id="39" w:author="Hillel Lehman" w:date="2020-06-29T10:23:00Z">
              <w:r w:rsidDel="00D15315">
                <w:rPr>
                  <w:rFonts w:hint="cs"/>
                  <w:rtl/>
                </w:rPr>
                <w:delText>_____________________</w:delText>
              </w:r>
            </w:del>
          </w:p>
        </w:tc>
      </w:tr>
      <w:tr w:rsidR="00D15315" w14:paraId="3739D8EF" w14:textId="77777777" w:rsidTr="00D15315">
        <w:trPr>
          <w:gridAfter w:val="1"/>
          <w:wAfter w:w="2838" w:type="dxa"/>
          <w:trPrChange w:id="40" w:author="Hillel Lehman" w:date="2020-06-29T10:23:00Z">
            <w:trPr>
              <w:gridAfter w:val="1"/>
            </w:trPr>
          </w:trPrChange>
        </w:trPr>
        <w:tc>
          <w:tcPr>
            <w:tcW w:w="3275" w:type="dxa"/>
            <w:tcPrChange w:id="41" w:author="Hillel Lehman" w:date="2020-06-29T10:23:00Z">
              <w:tcPr>
                <w:tcW w:w="2840" w:type="dxa"/>
              </w:tcPr>
            </w:tcPrChange>
          </w:tcPr>
          <w:p w14:paraId="07A7D786" w14:textId="28013948" w:rsidR="00D15315" w:rsidRDefault="00D15315" w:rsidP="0026503C">
            <w:pPr>
              <w:rPr>
                <w:rtl/>
              </w:rPr>
            </w:pPr>
            <w:r>
              <w:rPr>
                <w:rFonts w:hint="cs"/>
                <w:rtl/>
              </w:rPr>
              <w:t xml:space="preserve">שם: </w:t>
            </w:r>
            <w:del w:id="42" w:author="Hillel Lehman" w:date="2020-06-29T09:53:00Z">
              <w:r w:rsidDel="00D15315">
                <w:rPr>
                  <w:rFonts w:hint="cs"/>
                  <w:rtl/>
                </w:rPr>
                <w:delText>_________________</w:delText>
              </w:r>
            </w:del>
            <w:ins w:id="43" w:author="Hillel Lehman" w:date="2020-06-29T09:53:00Z">
              <w:r>
                <w:rPr>
                  <w:rFonts w:hint="cs"/>
                  <w:rtl/>
                </w:rPr>
                <w:t>הלל להמן</w:t>
              </w:r>
            </w:ins>
          </w:p>
          <w:p w14:paraId="4D03E0AF" w14:textId="77777777" w:rsidR="00D15315" w:rsidRDefault="00D15315" w:rsidP="0026503C">
            <w:pPr>
              <w:rPr>
                <w:rtl/>
              </w:rPr>
            </w:pPr>
          </w:p>
          <w:p w14:paraId="28CF6B79" w14:textId="74C5609A" w:rsidR="00D15315" w:rsidRDefault="00D15315" w:rsidP="0026503C">
            <w:pPr>
              <w:rPr>
                <w:rtl/>
              </w:rPr>
            </w:pPr>
            <w:r>
              <w:rPr>
                <w:rFonts w:hint="cs"/>
                <w:rtl/>
              </w:rPr>
              <w:t xml:space="preserve">ת.ז.: </w:t>
            </w:r>
            <w:del w:id="44" w:author="Hillel Lehman" w:date="2020-06-29T09:53:00Z">
              <w:r w:rsidDel="00D15315">
                <w:rPr>
                  <w:rFonts w:hint="cs"/>
                  <w:rtl/>
                </w:rPr>
                <w:delText>_____</w:delText>
              </w:r>
            </w:del>
            <w:ins w:id="45" w:author="Hillel Lehman" w:date="2020-06-29T09:53:00Z">
              <w:r>
                <w:rPr>
                  <w:rFonts w:hint="cs"/>
                  <w:rtl/>
                </w:rPr>
                <w:t>204006548</w:t>
              </w:r>
            </w:ins>
            <w:del w:id="46" w:author="Hillel Lehman" w:date="2020-06-29T09:53:00Z">
              <w:r w:rsidDel="00D15315">
                <w:rPr>
                  <w:rFonts w:hint="cs"/>
                  <w:rtl/>
                </w:rPr>
                <w:delText>___________</w:delText>
              </w:r>
            </w:del>
          </w:p>
          <w:p w14:paraId="385AC8E4" w14:textId="77777777" w:rsidR="00D15315" w:rsidRDefault="00D15315" w:rsidP="0026503C">
            <w:pPr>
              <w:rPr>
                <w:rtl/>
              </w:rPr>
            </w:pPr>
          </w:p>
          <w:p w14:paraId="0DD994B2" w14:textId="29BD5599" w:rsidR="00D15315" w:rsidRDefault="00D15315" w:rsidP="0026503C">
            <w:pPr>
              <w:rPr>
                <w:rtl/>
              </w:rPr>
            </w:pPr>
            <w:r>
              <w:rPr>
                <w:rFonts w:hint="cs"/>
                <w:rtl/>
              </w:rPr>
              <w:t xml:space="preserve">כתובת: </w:t>
            </w:r>
            <w:del w:id="47" w:author="Hillel Lehman" w:date="2020-06-29T09:53:00Z">
              <w:r w:rsidDel="00D15315">
                <w:rPr>
                  <w:rFonts w:hint="cs"/>
                  <w:rtl/>
                </w:rPr>
                <w:delText>______________</w:delText>
              </w:r>
            </w:del>
            <w:ins w:id="48" w:author="Hillel Lehman" w:date="2020-06-29T09:53:00Z">
              <w:r>
                <w:rPr>
                  <w:rFonts w:hint="cs"/>
                  <w:rtl/>
                </w:rPr>
                <w:t>אלכסנדר ינאי 12 באר שבע</w:t>
              </w:r>
            </w:ins>
          </w:p>
          <w:p w14:paraId="6F2A172D" w14:textId="77777777" w:rsidR="00D15315" w:rsidRDefault="00D15315" w:rsidP="0026503C">
            <w:pPr>
              <w:rPr>
                <w:rtl/>
              </w:rPr>
            </w:pPr>
          </w:p>
          <w:p w14:paraId="3CC80120" w14:textId="77777777" w:rsidR="00D15315" w:rsidRDefault="00D15315" w:rsidP="0026503C">
            <w:pPr>
              <w:rPr>
                <w:rtl/>
              </w:rPr>
            </w:pPr>
          </w:p>
        </w:tc>
        <w:tc>
          <w:tcPr>
            <w:tcW w:w="2717" w:type="dxa"/>
            <w:tcPrChange w:id="49" w:author="Hillel Lehman" w:date="2020-06-29T10:23:00Z">
              <w:tcPr>
                <w:tcW w:w="2841" w:type="dxa"/>
              </w:tcPr>
            </w:tcPrChange>
          </w:tcPr>
          <w:p w14:paraId="5FDFF221" w14:textId="5CF15613" w:rsidR="00D15315" w:rsidRDefault="00D15315" w:rsidP="0026503C">
            <w:pPr>
              <w:rPr>
                <w:rtl/>
              </w:rPr>
            </w:pPr>
            <w:ins w:id="50" w:author="Hillel Lehman" w:date="2020-06-29T10:22:00Z">
              <w:r>
                <w:rPr>
                  <w:noProof/>
                  <w:rtl/>
                  <w:lang w:val="he-IL"/>
                </w:rPr>
                <mc:AlternateContent>
                  <mc:Choice Requires="wps">
                    <w:drawing>
                      <wp:anchor distT="0" distB="0" distL="114300" distR="114300" simplePos="0" relativeHeight="251662336" behindDoc="0" locked="0" layoutInCell="1" allowOverlap="1" wp14:anchorId="317FF204" wp14:editId="238624CF">
                        <wp:simplePos x="0" y="0"/>
                        <wp:positionH relativeFrom="column">
                          <wp:posOffset>633730</wp:posOffset>
                        </wp:positionH>
                        <wp:positionV relativeFrom="paragraph">
                          <wp:posOffset>291465</wp:posOffset>
                        </wp:positionV>
                        <wp:extent cx="591820" cy="609600"/>
                        <wp:effectExtent l="0" t="0" r="17780" b="19050"/>
                        <wp:wrapNone/>
                        <wp:docPr id="1" name="Freeform: Shape 1"/>
                        <wp:cNvGraphicFramePr/>
                        <a:graphic xmlns:a="http://schemas.openxmlformats.org/drawingml/2006/main">
                          <a:graphicData uri="http://schemas.microsoft.com/office/word/2010/wordprocessingShape">
                            <wps:wsp>
                              <wps:cNvSpPr/>
                              <wps:spPr>
                                <a:xfrm>
                                  <a:off x="0" y="0"/>
                                  <a:ext cx="591820" cy="609600"/>
                                </a:xfrm>
                                <a:custGeom>
                                  <a:avLst/>
                                  <a:gdLst>
                                    <a:gd name="connsiteX0" fmla="*/ 657225 w 887215"/>
                                    <a:gd name="connsiteY0" fmla="*/ 419100 h 1323975"/>
                                    <a:gd name="connsiteX1" fmla="*/ 704850 w 887215"/>
                                    <a:gd name="connsiteY1" fmla="*/ 381000 h 1323975"/>
                                    <a:gd name="connsiteX2" fmla="*/ 876300 w 887215"/>
                                    <a:gd name="connsiteY2" fmla="*/ 419100 h 1323975"/>
                                    <a:gd name="connsiteX3" fmla="*/ 876300 w 887215"/>
                                    <a:gd name="connsiteY3" fmla="*/ 514350 h 1323975"/>
                                    <a:gd name="connsiteX4" fmla="*/ 866775 w 887215"/>
                                    <a:gd name="connsiteY4" fmla="*/ 542925 h 1323975"/>
                                    <a:gd name="connsiteX5" fmla="*/ 828675 w 887215"/>
                                    <a:gd name="connsiteY5" fmla="*/ 571500 h 1323975"/>
                                    <a:gd name="connsiteX6" fmla="*/ 800100 w 887215"/>
                                    <a:gd name="connsiteY6" fmla="*/ 609600 h 1323975"/>
                                    <a:gd name="connsiteX7" fmla="*/ 695325 w 887215"/>
                                    <a:gd name="connsiteY7" fmla="*/ 676275 h 1323975"/>
                                    <a:gd name="connsiteX8" fmla="*/ 647700 w 887215"/>
                                    <a:gd name="connsiteY8" fmla="*/ 666750 h 1323975"/>
                                    <a:gd name="connsiteX9" fmla="*/ 666750 w 887215"/>
                                    <a:gd name="connsiteY9" fmla="*/ 609600 h 1323975"/>
                                    <a:gd name="connsiteX10" fmla="*/ 704850 w 887215"/>
                                    <a:gd name="connsiteY10" fmla="*/ 590550 h 1323975"/>
                                    <a:gd name="connsiteX11" fmla="*/ 733425 w 887215"/>
                                    <a:gd name="connsiteY11" fmla="*/ 581025 h 1323975"/>
                                    <a:gd name="connsiteX12" fmla="*/ 714375 w 887215"/>
                                    <a:gd name="connsiteY12" fmla="*/ 609600 h 1323975"/>
                                    <a:gd name="connsiteX13" fmla="*/ 676275 w 887215"/>
                                    <a:gd name="connsiteY13" fmla="*/ 628650 h 1323975"/>
                                    <a:gd name="connsiteX14" fmla="*/ 590550 w 887215"/>
                                    <a:gd name="connsiteY14" fmla="*/ 676275 h 1323975"/>
                                    <a:gd name="connsiteX15" fmla="*/ 561975 w 887215"/>
                                    <a:gd name="connsiteY15" fmla="*/ 685800 h 1323975"/>
                                    <a:gd name="connsiteX16" fmla="*/ 523875 w 887215"/>
                                    <a:gd name="connsiteY16" fmla="*/ 704850 h 1323975"/>
                                    <a:gd name="connsiteX17" fmla="*/ 495300 w 887215"/>
                                    <a:gd name="connsiteY17" fmla="*/ 733425 h 1323975"/>
                                    <a:gd name="connsiteX18" fmla="*/ 457200 w 887215"/>
                                    <a:gd name="connsiteY18" fmla="*/ 742950 h 1323975"/>
                                    <a:gd name="connsiteX19" fmla="*/ 381000 w 887215"/>
                                    <a:gd name="connsiteY19" fmla="*/ 790575 h 1323975"/>
                                    <a:gd name="connsiteX20" fmla="*/ 323850 w 887215"/>
                                    <a:gd name="connsiteY20" fmla="*/ 819150 h 1323975"/>
                                    <a:gd name="connsiteX21" fmla="*/ 295275 w 887215"/>
                                    <a:gd name="connsiteY21" fmla="*/ 590550 h 1323975"/>
                                    <a:gd name="connsiteX22" fmla="*/ 276225 w 887215"/>
                                    <a:gd name="connsiteY22" fmla="*/ 438150 h 1323975"/>
                                    <a:gd name="connsiteX23" fmla="*/ 266700 w 887215"/>
                                    <a:gd name="connsiteY23" fmla="*/ 352425 h 1323975"/>
                                    <a:gd name="connsiteX24" fmla="*/ 295275 w 887215"/>
                                    <a:gd name="connsiteY24" fmla="*/ 28575 h 1323975"/>
                                    <a:gd name="connsiteX25" fmla="*/ 314325 w 887215"/>
                                    <a:gd name="connsiteY25" fmla="*/ 0 h 1323975"/>
                                    <a:gd name="connsiteX26" fmla="*/ 390525 w 887215"/>
                                    <a:gd name="connsiteY26" fmla="*/ 9525 h 1323975"/>
                                    <a:gd name="connsiteX27" fmla="*/ 419100 w 887215"/>
                                    <a:gd name="connsiteY27" fmla="*/ 38100 h 1323975"/>
                                    <a:gd name="connsiteX28" fmla="*/ 447675 w 887215"/>
                                    <a:gd name="connsiteY28" fmla="*/ 57150 h 1323975"/>
                                    <a:gd name="connsiteX29" fmla="*/ 457200 w 887215"/>
                                    <a:gd name="connsiteY29" fmla="*/ 85725 h 1323975"/>
                                    <a:gd name="connsiteX30" fmla="*/ 485775 w 887215"/>
                                    <a:gd name="connsiteY30" fmla="*/ 114300 h 1323975"/>
                                    <a:gd name="connsiteX31" fmla="*/ 495300 w 887215"/>
                                    <a:gd name="connsiteY31" fmla="*/ 161925 h 1323975"/>
                                    <a:gd name="connsiteX32" fmla="*/ 476250 w 887215"/>
                                    <a:gd name="connsiteY32" fmla="*/ 314325 h 1323975"/>
                                    <a:gd name="connsiteX33" fmla="*/ 466725 w 887215"/>
                                    <a:gd name="connsiteY33" fmla="*/ 361950 h 1323975"/>
                                    <a:gd name="connsiteX34" fmla="*/ 428625 w 887215"/>
                                    <a:gd name="connsiteY34" fmla="*/ 438150 h 1323975"/>
                                    <a:gd name="connsiteX35" fmla="*/ 409575 w 887215"/>
                                    <a:gd name="connsiteY35" fmla="*/ 485775 h 1323975"/>
                                    <a:gd name="connsiteX36" fmla="*/ 381000 w 887215"/>
                                    <a:gd name="connsiteY36" fmla="*/ 504825 h 1323975"/>
                                    <a:gd name="connsiteX37" fmla="*/ 342900 w 887215"/>
                                    <a:gd name="connsiteY37" fmla="*/ 514350 h 1323975"/>
                                    <a:gd name="connsiteX38" fmla="*/ 257175 w 887215"/>
                                    <a:gd name="connsiteY38" fmla="*/ 533400 h 1323975"/>
                                    <a:gd name="connsiteX39" fmla="*/ 180975 w 887215"/>
                                    <a:gd name="connsiteY39" fmla="*/ 523875 h 1323975"/>
                                    <a:gd name="connsiteX40" fmla="*/ 142875 w 887215"/>
                                    <a:gd name="connsiteY40" fmla="*/ 504825 h 1323975"/>
                                    <a:gd name="connsiteX41" fmla="*/ 123825 w 887215"/>
                                    <a:gd name="connsiteY41" fmla="*/ 542925 h 1323975"/>
                                    <a:gd name="connsiteX42" fmla="*/ 114300 w 887215"/>
                                    <a:gd name="connsiteY42" fmla="*/ 838200 h 1323975"/>
                                    <a:gd name="connsiteX43" fmla="*/ 104775 w 887215"/>
                                    <a:gd name="connsiteY43" fmla="*/ 895350 h 1323975"/>
                                    <a:gd name="connsiteX44" fmla="*/ 85725 w 887215"/>
                                    <a:gd name="connsiteY44" fmla="*/ 1038225 h 1323975"/>
                                    <a:gd name="connsiteX45" fmla="*/ 66675 w 887215"/>
                                    <a:gd name="connsiteY45" fmla="*/ 1114425 h 1323975"/>
                                    <a:gd name="connsiteX46" fmla="*/ 38100 w 887215"/>
                                    <a:gd name="connsiteY46" fmla="*/ 1238250 h 1323975"/>
                                    <a:gd name="connsiteX47" fmla="*/ 19050 w 887215"/>
                                    <a:gd name="connsiteY47" fmla="*/ 1295400 h 1323975"/>
                                    <a:gd name="connsiteX48" fmla="*/ 0 w 887215"/>
                                    <a:gd name="connsiteY48" fmla="*/ 1323975 h 132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887215" h="1323975">
                                      <a:moveTo>
                                        <a:pt x="657225" y="419100"/>
                                      </a:moveTo>
                                      <a:cubicBezTo>
                                        <a:pt x="673100" y="406400"/>
                                        <a:pt x="684745" y="384016"/>
                                        <a:pt x="704850" y="381000"/>
                                      </a:cubicBezTo>
                                      <a:cubicBezTo>
                                        <a:pt x="831715" y="361970"/>
                                        <a:pt x="822286" y="365086"/>
                                        <a:pt x="876300" y="419100"/>
                                      </a:cubicBezTo>
                                      <a:cubicBezTo>
                                        <a:pt x="891701" y="465303"/>
                                        <a:pt x="889981" y="445944"/>
                                        <a:pt x="876300" y="514350"/>
                                      </a:cubicBezTo>
                                      <a:cubicBezTo>
                                        <a:pt x="874331" y="524195"/>
                                        <a:pt x="873203" y="535212"/>
                                        <a:pt x="866775" y="542925"/>
                                      </a:cubicBezTo>
                                      <a:cubicBezTo>
                                        <a:pt x="856612" y="555121"/>
                                        <a:pt x="839900" y="560275"/>
                                        <a:pt x="828675" y="571500"/>
                                      </a:cubicBezTo>
                                      <a:cubicBezTo>
                                        <a:pt x="817450" y="582725"/>
                                        <a:pt x="811847" y="598921"/>
                                        <a:pt x="800100" y="609600"/>
                                      </a:cubicBezTo>
                                      <a:cubicBezTo>
                                        <a:pt x="739142" y="665016"/>
                                        <a:pt x="746661" y="659163"/>
                                        <a:pt x="695325" y="676275"/>
                                      </a:cubicBezTo>
                                      <a:cubicBezTo>
                                        <a:pt x="679450" y="673100"/>
                                        <a:pt x="661756" y="674782"/>
                                        <a:pt x="647700" y="666750"/>
                                      </a:cubicBezTo>
                                      <a:cubicBezTo>
                                        <a:pt x="601785" y="640513"/>
                                        <a:pt x="644535" y="623484"/>
                                        <a:pt x="666750" y="609600"/>
                                      </a:cubicBezTo>
                                      <a:cubicBezTo>
                                        <a:pt x="678791" y="602075"/>
                                        <a:pt x="691799" y="596143"/>
                                        <a:pt x="704850" y="590550"/>
                                      </a:cubicBezTo>
                                      <a:cubicBezTo>
                                        <a:pt x="714078" y="586595"/>
                                        <a:pt x="723900" y="584200"/>
                                        <a:pt x="733425" y="581025"/>
                                      </a:cubicBezTo>
                                      <a:cubicBezTo>
                                        <a:pt x="727075" y="590550"/>
                                        <a:pt x="723169" y="602271"/>
                                        <a:pt x="714375" y="609600"/>
                                      </a:cubicBezTo>
                                      <a:cubicBezTo>
                                        <a:pt x="703467" y="618690"/>
                                        <a:pt x="688603" y="621605"/>
                                        <a:pt x="676275" y="628650"/>
                                      </a:cubicBezTo>
                                      <a:cubicBezTo>
                                        <a:pt x="611103" y="665891"/>
                                        <a:pt x="693058" y="630716"/>
                                        <a:pt x="590550" y="676275"/>
                                      </a:cubicBezTo>
                                      <a:cubicBezTo>
                                        <a:pt x="581375" y="680353"/>
                                        <a:pt x="571203" y="681845"/>
                                        <a:pt x="561975" y="685800"/>
                                      </a:cubicBezTo>
                                      <a:cubicBezTo>
                                        <a:pt x="548924" y="691393"/>
                                        <a:pt x="535429" y="696597"/>
                                        <a:pt x="523875" y="704850"/>
                                      </a:cubicBezTo>
                                      <a:cubicBezTo>
                                        <a:pt x="512914" y="712680"/>
                                        <a:pt x="506996" y="726742"/>
                                        <a:pt x="495300" y="733425"/>
                                      </a:cubicBezTo>
                                      <a:cubicBezTo>
                                        <a:pt x="483934" y="739920"/>
                                        <a:pt x="469900" y="739775"/>
                                        <a:pt x="457200" y="742950"/>
                                      </a:cubicBezTo>
                                      <a:cubicBezTo>
                                        <a:pt x="384352" y="797586"/>
                                        <a:pt x="454219" y="748736"/>
                                        <a:pt x="381000" y="790575"/>
                                      </a:cubicBezTo>
                                      <a:cubicBezTo>
                                        <a:pt x="329299" y="820118"/>
                                        <a:pt x="376241" y="801686"/>
                                        <a:pt x="323850" y="819150"/>
                                      </a:cubicBezTo>
                                      <a:cubicBezTo>
                                        <a:pt x="275605" y="722659"/>
                                        <a:pt x="308920" y="802054"/>
                                        <a:pt x="295275" y="590550"/>
                                      </a:cubicBezTo>
                                      <a:cubicBezTo>
                                        <a:pt x="281743" y="380799"/>
                                        <a:pt x="293801" y="561181"/>
                                        <a:pt x="276225" y="438150"/>
                                      </a:cubicBezTo>
                                      <a:cubicBezTo>
                                        <a:pt x="272159" y="409688"/>
                                        <a:pt x="269875" y="381000"/>
                                        <a:pt x="266700" y="352425"/>
                                      </a:cubicBezTo>
                                      <a:cubicBezTo>
                                        <a:pt x="271499" y="213251"/>
                                        <a:pt x="242995" y="133134"/>
                                        <a:pt x="295275" y="28575"/>
                                      </a:cubicBezTo>
                                      <a:cubicBezTo>
                                        <a:pt x="300395" y="18336"/>
                                        <a:pt x="307975" y="9525"/>
                                        <a:pt x="314325" y="0"/>
                                      </a:cubicBezTo>
                                      <a:cubicBezTo>
                                        <a:pt x="339725" y="3175"/>
                                        <a:pt x="366468" y="777"/>
                                        <a:pt x="390525" y="9525"/>
                                      </a:cubicBezTo>
                                      <a:cubicBezTo>
                                        <a:pt x="403184" y="14128"/>
                                        <a:pt x="408752" y="29476"/>
                                        <a:pt x="419100" y="38100"/>
                                      </a:cubicBezTo>
                                      <a:cubicBezTo>
                                        <a:pt x="427894" y="45429"/>
                                        <a:pt x="438150" y="50800"/>
                                        <a:pt x="447675" y="57150"/>
                                      </a:cubicBezTo>
                                      <a:cubicBezTo>
                                        <a:pt x="450850" y="66675"/>
                                        <a:pt x="451631" y="77371"/>
                                        <a:pt x="457200" y="85725"/>
                                      </a:cubicBezTo>
                                      <a:cubicBezTo>
                                        <a:pt x="464672" y="96933"/>
                                        <a:pt x="479751" y="102252"/>
                                        <a:pt x="485775" y="114300"/>
                                      </a:cubicBezTo>
                                      <a:cubicBezTo>
                                        <a:pt x="493015" y="128780"/>
                                        <a:pt x="492125" y="146050"/>
                                        <a:pt x="495300" y="161925"/>
                                      </a:cubicBezTo>
                                      <a:cubicBezTo>
                                        <a:pt x="481028" y="333190"/>
                                        <a:pt x="496301" y="224096"/>
                                        <a:pt x="476250" y="314325"/>
                                      </a:cubicBezTo>
                                      <a:cubicBezTo>
                                        <a:pt x="472738" y="330129"/>
                                        <a:pt x="471377" y="346443"/>
                                        <a:pt x="466725" y="361950"/>
                                      </a:cubicBezTo>
                                      <a:cubicBezTo>
                                        <a:pt x="442005" y="444349"/>
                                        <a:pt x="458109" y="379182"/>
                                        <a:pt x="428625" y="438150"/>
                                      </a:cubicBezTo>
                                      <a:cubicBezTo>
                                        <a:pt x="420979" y="453443"/>
                                        <a:pt x="419513" y="471862"/>
                                        <a:pt x="409575" y="485775"/>
                                      </a:cubicBezTo>
                                      <a:cubicBezTo>
                                        <a:pt x="402921" y="495090"/>
                                        <a:pt x="391522" y="500316"/>
                                        <a:pt x="381000" y="504825"/>
                                      </a:cubicBezTo>
                                      <a:cubicBezTo>
                                        <a:pt x="368968" y="509982"/>
                                        <a:pt x="355487" y="510754"/>
                                        <a:pt x="342900" y="514350"/>
                                      </a:cubicBezTo>
                                      <a:cubicBezTo>
                                        <a:pt x="277245" y="533109"/>
                                        <a:pt x="360312" y="516211"/>
                                        <a:pt x="257175" y="533400"/>
                                      </a:cubicBezTo>
                                      <a:cubicBezTo>
                                        <a:pt x="231775" y="530225"/>
                                        <a:pt x="205808" y="530083"/>
                                        <a:pt x="180975" y="523875"/>
                                      </a:cubicBezTo>
                                      <a:cubicBezTo>
                                        <a:pt x="167200" y="520431"/>
                                        <a:pt x="156345" y="500335"/>
                                        <a:pt x="142875" y="504825"/>
                                      </a:cubicBezTo>
                                      <a:cubicBezTo>
                                        <a:pt x="129405" y="509315"/>
                                        <a:pt x="130175" y="530225"/>
                                        <a:pt x="123825" y="542925"/>
                                      </a:cubicBezTo>
                                      <a:cubicBezTo>
                                        <a:pt x="120650" y="641350"/>
                                        <a:pt x="119615" y="739867"/>
                                        <a:pt x="114300" y="838200"/>
                                      </a:cubicBezTo>
                                      <a:cubicBezTo>
                                        <a:pt x="113258" y="857485"/>
                                        <a:pt x="107327" y="876207"/>
                                        <a:pt x="104775" y="895350"/>
                                      </a:cubicBezTo>
                                      <a:cubicBezTo>
                                        <a:pt x="96930" y="954190"/>
                                        <a:pt x="97416" y="983668"/>
                                        <a:pt x="85725" y="1038225"/>
                                      </a:cubicBezTo>
                                      <a:cubicBezTo>
                                        <a:pt x="80239" y="1063826"/>
                                        <a:pt x="73025" y="1089025"/>
                                        <a:pt x="66675" y="1114425"/>
                                      </a:cubicBezTo>
                                      <a:cubicBezTo>
                                        <a:pt x="50612" y="1258991"/>
                                        <a:pt x="72462" y="1152344"/>
                                        <a:pt x="38100" y="1238250"/>
                                      </a:cubicBezTo>
                                      <a:cubicBezTo>
                                        <a:pt x="30642" y="1256894"/>
                                        <a:pt x="30189" y="1278692"/>
                                        <a:pt x="19050" y="1295400"/>
                                      </a:cubicBezTo>
                                      <a:lnTo>
                                        <a:pt x="0" y="13239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1C00" id="Freeform: Shape 1" o:spid="_x0000_s1026" style="position:absolute;left:0;text-align:left;margin-left:49.9pt;margin-top:22.95pt;width:46.6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721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" path="m657225,419100v15875,-12700,27520,-35084,47625,-38100c831715,361970,822286,365086,876300,419100v15401,46203,13681,26844,,95250c874331,524195,873203,535212,866775,542925v-10163,12196,-26875,17350,-38100,28575c817450,582725,811847,598921,800100,609600v-60958,55416,-53439,49563,-104775,66675c679450,673100,661756,674782,647700,666750v-45915,-26237,-3165,-43266,19050,-57150c678791,602075,691799,596143,704850,590550v9228,-3955,19050,-6350,28575,-9525c727075,590550,723169,602271,714375,609600v-10908,9090,-25772,12005,-38100,19050c611103,665891,693058,630716,590550,676275v-9175,4078,-19347,5570,-28575,9525c548924,691393,535429,696597,523875,704850v-10961,7830,-16879,21892,-28575,28575c483934,739920,469900,739775,457200,742950v-72848,54636,-2981,5786,-76200,47625c329299,820118,376241,801686,323850,819150,275605,722659,308920,802054,295275,590550,281743,380799,293801,561181,276225,438150v-4066,-28462,-6350,-57150,-9525,-85725c271499,213251,242995,133134,295275,28575,300395,18336,307975,9525,314325,v25400,3175,52143,777,76200,9525c403184,14128,408752,29476,419100,38100v8794,7329,19050,12700,28575,19050c450850,66675,451631,77371,457200,85725v7472,11208,22551,16527,28575,28575c493015,128780,492125,146050,495300,161925v-14272,171265,1001,62171,-19050,152400c472738,330129,471377,346443,466725,361950v-24720,82399,-8616,17232,-38100,76200c420979,453443,419513,471862,409575,485775v-6654,9315,-18053,14541,-28575,19050c368968,509982,355487,510754,342900,514350v-65655,18759,17412,1861,-85725,19050c231775,530225,205808,530083,180975,523875v-13775,-3444,-24630,-23540,-38100,-19050c129405,509315,130175,530225,123825,542925v-3175,98425,-4210,196942,-9525,295275c113258,857485,107327,876207,104775,895350v-7845,58840,-7359,88318,-19050,142875c80239,1063826,73025,1089025,66675,1114425v-16063,144566,5787,37919,-28575,123825c30642,1256894,30189,1278692,19050,1295400l,1323975e" filled="f" strokecolor="#243f60 [1604]" strokeweight="2pt">
                        <v:path arrowok="t" o:connecttype="custom" o:connectlocs="438404,192967;470173,175424;584539,192967;584539,236823;578185,249980;552771,263137;533710,280679;463819,311378;432051,306993;444758,280679;470173,271908;489234,267522;476526,280679;451112,289450;393929,311378;374867,315764;349453,324535;330392,337692;304977,342078;254147,364006;216025,377163;196964,271908;184257,201738;177903,162268;196964,13157;209672,0;260501,4386;279562,17542;298623,26314;304977,39471;324038,52627;330392,74555;317684,144725;311331,166653;285916,201738;273208,223666;254147,232437;228733,236823;171550,245594;120720,241209;95305,232437;82598,249980;76244,385934;69891,412247;57183,478032;44476,513117;25415,570129;12707,596443;0,609600" o:connectangles="0,0,0,0,0,0,0,0,0,0,0,0,0,0,0,0,0,0,0,0,0,0,0,0,0,0,0,0,0,0,0,0,0,0,0,0,0,0,0,0,0,0,0,0,0,0,0,0,0"/>
                      </v:shape>
                    </w:pict>
                  </mc:Fallback>
                </mc:AlternateContent>
              </w:r>
            </w:ins>
          </w:p>
        </w:tc>
      </w:tr>
      <w:tr w:rsidR="00D15315" w14:paraId="06F2D464" w14:textId="77777777" w:rsidTr="00D15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1" w:author="Hillel Lehman" w:date="2020-06-29T10:2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gridAfter w:val="1"/>
          <w:wAfter w:w="2838" w:type="dxa"/>
          <w:trPrChange w:id="52" w:author="Hillel Lehman" w:date="2020-06-29T10:23:00Z">
            <w:trPr>
              <w:gridAfter w:val="1"/>
            </w:trPr>
          </w:trPrChange>
        </w:trPr>
        <w:tc>
          <w:tcPr>
            <w:tcW w:w="3275" w:type="dxa"/>
            <w:tcBorders>
              <w:top w:val="nil"/>
              <w:left w:val="nil"/>
              <w:bottom w:val="nil"/>
              <w:right w:val="nil"/>
            </w:tcBorders>
            <w:tcPrChange w:id="53" w:author="Hillel Lehman" w:date="2020-06-29T10:23:00Z">
              <w:tcPr>
                <w:tcW w:w="2840" w:type="dxa"/>
                <w:tcBorders>
                  <w:top w:val="nil"/>
                  <w:left w:val="nil"/>
                  <w:bottom w:val="nil"/>
                  <w:right w:val="nil"/>
                </w:tcBorders>
              </w:tcPr>
            </w:tcPrChange>
          </w:tcPr>
          <w:p w14:paraId="41440956" w14:textId="77777777" w:rsidR="00D15315" w:rsidRDefault="00D15315" w:rsidP="003C03BD">
            <w:pPr>
              <w:rPr>
                <w:rtl/>
              </w:rPr>
            </w:pPr>
            <w:r>
              <w:rPr>
                <w:rFonts w:hint="cs"/>
                <w:rtl/>
              </w:rPr>
              <w:t>_____________________</w:t>
            </w:r>
          </w:p>
        </w:tc>
        <w:tc>
          <w:tcPr>
            <w:tcW w:w="2717" w:type="dxa"/>
            <w:tcBorders>
              <w:top w:val="nil"/>
              <w:left w:val="nil"/>
              <w:bottom w:val="nil"/>
              <w:right w:val="nil"/>
            </w:tcBorders>
            <w:tcPrChange w:id="54" w:author="Hillel Lehman" w:date="2020-06-29T10:23:00Z">
              <w:tcPr>
                <w:tcW w:w="2841" w:type="dxa"/>
                <w:tcBorders>
                  <w:top w:val="nil"/>
                  <w:left w:val="nil"/>
                  <w:bottom w:val="nil"/>
                  <w:right w:val="nil"/>
                </w:tcBorders>
              </w:tcPr>
            </w:tcPrChange>
          </w:tcPr>
          <w:p w14:paraId="6A271124" w14:textId="77777777" w:rsidR="00D15315" w:rsidRDefault="00D15315" w:rsidP="003C03BD">
            <w:pPr>
              <w:rPr>
                <w:rtl/>
              </w:rPr>
            </w:pPr>
          </w:p>
        </w:tc>
      </w:tr>
      <w:tr w:rsidR="00D15315" w14:paraId="01625D3C" w14:textId="77777777" w:rsidTr="00D15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5" w:author="Hillel Lehman" w:date="2020-06-29T10:2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gridAfter w:val="1"/>
          <w:wAfter w:w="2838" w:type="dxa"/>
          <w:trPrChange w:id="56" w:author="Hillel Lehman" w:date="2020-06-29T10:23:00Z">
            <w:trPr>
              <w:gridAfter w:val="1"/>
            </w:trPr>
          </w:trPrChange>
        </w:trPr>
        <w:tc>
          <w:tcPr>
            <w:tcW w:w="3275" w:type="dxa"/>
            <w:tcBorders>
              <w:top w:val="nil"/>
              <w:left w:val="nil"/>
              <w:bottom w:val="nil"/>
              <w:right w:val="nil"/>
            </w:tcBorders>
            <w:tcPrChange w:id="57" w:author="Hillel Lehman" w:date="2020-06-29T10:23:00Z">
              <w:tcPr>
                <w:tcW w:w="2840" w:type="dxa"/>
                <w:tcBorders>
                  <w:top w:val="nil"/>
                  <w:left w:val="nil"/>
                  <w:bottom w:val="nil"/>
                  <w:right w:val="nil"/>
                </w:tcBorders>
              </w:tcPr>
            </w:tcPrChange>
          </w:tcPr>
          <w:p w14:paraId="2CCAA6EB" w14:textId="17B695A4" w:rsidR="00D15315" w:rsidRDefault="00D15315" w:rsidP="00D15315">
            <w:pPr>
              <w:rPr>
                <w:rtl/>
              </w:rPr>
              <w:pPrChange w:id="58" w:author="Hillel Lehman" w:date="2020-06-29T10:21:00Z">
                <w:pPr/>
              </w:pPrChange>
            </w:pPr>
            <w:r>
              <w:rPr>
                <w:rFonts w:hint="cs"/>
                <w:rtl/>
              </w:rPr>
              <w:t xml:space="preserve">שם: </w:t>
            </w:r>
            <w:del w:id="59" w:author="Hillel Lehman" w:date="2020-06-29T10:21:00Z">
              <w:r w:rsidDel="00D15315">
                <w:rPr>
                  <w:rFonts w:hint="cs"/>
                  <w:rtl/>
                </w:rPr>
                <w:delText>_________________</w:delText>
              </w:r>
            </w:del>
            <w:ins w:id="60" w:author="Hillel Lehman" w:date="2020-06-29T10:21:00Z">
              <w:r>
                <w:rPr>
                  <w:rFonts w:hint="cs"/>
                  <w:rtl/>
                </w:rPr>
                <w:t>שי פולג</w:t>
              </w:r>
            </w:ins>
          </w:p>
          <w:p w14:paraId="75724DC0" w14:textId="77777777" w:rsidR="00D15315" w:rsidRDefault="00D15315" w:rsidP="003C03BD">
            <w:pPr>
              <w:rPr>
                <w:rtl/>
              </w:rPr>
            </w:pPr>
          </w:p>
          <w:p w14:paraId="0F3C04DC" w14:textId="77777777" w:rsidR="00D15315" w:rsidRDefault="00D15315" w:rsidP="00D15315">
            <w:pPr>
              <w:rPr>
                <w:ins w:id="61" w:author="Hillel Lehman" w:date="2020-06-29T10:21:00Z"/>
                <w:rtl/>
              </w:rPr>
            </w:pPr>
            <w:r>
              <w:rPr>
                <w:rFonts w:hint="cs"/>
                <w:rtl/>
              </w:rPr>
              <w:t xml:space="preserve">ת.ז.: </w:t>
            </w:r>
            <w:ins w:id="62" w:author="Hillel Lehman" w:date="2020-06-29T10:21:00Z">
              <w:r>
                <w:rPr>
                  <w:rFonts w:hint="cs"/>
                  <w:rtl/>
                </w:rPr>
                <w:t>205953425</w:t>
              </w:r>
            </w:ins>
          </w:p>
          <w:p w14:paraId="3D1DAA6C" w14:textId="0C93277E" w:rsidR="00D15315" w:rsidDel="00D15315" w:rsidRDefault="00D15315" w:rsidP="003C03BD">
            <w:pPr>
              <w:rPr>
                <w:del w:id="63" w:author="Hillel Lehman" w:date="2020-06-29T10:21:00Z"/>
                <w:rtl/>
              </w:rPr>
            </w:pPr>
            <w:del w:id="64" w:author="Hillel Lehman" w:date="2020-06-29T10:21:00Z">
              <w:r w:rsidDel="00D15315">
                <w:rPr>
                  <w:rFonts w:hint="cs"/>
                  <w:rtl/>
                </w:rPr>
                <w:delText>________________</w:delText>
              </w:r>
            </w:del>
          </w:p>
          <w:p w14:paraId="361FCBD3" w14:textId="77777777" w:rsidR="00D15315" w:rsidRDefault="00D15315" w:rsidP="00D15315">
            <w:pPr>
              <w:rPr>
                <w:rtl/>
              </w:rPr>
              <w:pPrChange w:id="65" w:author="Hillel Lehman" w:date="2020-06-29T10:21:00Z">
                <w:pPr/>
              </w:pPrChange>
            </w:pPr>
          </w:p>
          <w:p w14:paraId="7CDB2847" w14:textId="5D27288B" w:rsidR="00D15315" w:rsidRDefault="00D15315" w:rsidP="003C03BD">
            <w:pPr>
              <w:rPr>
                <w:rtl/>
              </w:rPr>
            </w:pPr>
            <w:r>
              <w:rPr>
                <w:rFonts w:hint="cs"/>
                <w:rtl/>
              </w:rPr>
              <w:t xml:space="preserve">כתובת: </w:t>
            </w:r>
            <w:del w:id="66" w:author="Hillel Lehman" w:date="2020-06-29T10:21:00Z">
              <w:r w:rsidDel="00D15315">
                <w:rPr>
                  <w:rFonts w:hint="cs"/>
                  <w:rtl/>
                </w:rPr>
                <w:delText>______________</w:delText>
              </w:r>
            </w:del>
            <w:ins w:id="67" w:author="Hillel Lehman" w:date="2020-06-29T10:21:00Z">
              <w:r>
                <w:rPr>
                  <w:rFonts w:hint="cs"/>
                  <w:rtl/>
                </w:rPr>
                <w:t>שלמה המלך 11ג, דירה 5 באר שבע</w:t>
              </w:r>
            </w:ins>
          </w:p>
          <w:p w14:paraId="7EA528B2" w14:textId="77777777" w:rsidR="00D15315" w:rsidRDefault="00D15315" w:rsidP="003C03BD">
            <w:pPr>
              <w:rPr>
                <w:rtl/>
              </w:rPr>
            </w:pPr>
          </w:p>
          <w:p w14:paraId="21172D13" w14:textId="77777777" w:rsidR="00D15315" w:rsidRDefault="00D15315" w:rsidP="003C03BD">
            <w:pPr>
              <w:rPr>
                <w:rtl/>
              </w:rPr>
            </w:pPr>
          </w:p>
        </w:tc>
        <w:tc>
          <w:tcPr>
            <w:tcW w:w="2717" w:type="dxa"/>
            <w:tcBorders>
              <w:top w:val="nil"/>
              <w:left w:val="nil"/>
              <w:bottom w:val="nil"/>
              <w:right w:val="nil"/>
            </w:tcBorders>
            <w:tcPrChange w:id="68" w:author="Hillel Lehman" w:date="2020-06-29T10:23:00Z">
              <w:tcPr>
                <w:tcW w:w="2841" w:type="dxa"/>
                <w:tcBorders>
                  <w:top w:val="nil"/>
                  <w:left w:val="nil"/>
                  <w:bottom w:val="nil"/>
                  <w:right w:val="nil"/>
                </w:tcBorders>
              </w:tcPr>
            </w:tcPrChange>
          </w:tcPr>
          <w:p w14:paraId="112907D9" w14:textId="77777777" w:rsidR="00D15315" w:rsidRDefault="00D15315" w:rsidP="003C03BD">
            <w:pPr>
              <w:rPr>
                <w:rtl/>
              </w:rPr>
            </w:pPr>
          </w:p>
        </w:tc>
      </w:tr>
      <w:tr w:rsidR="00D24272" w14:paraId="5922303B" w14:textId="77777777" w:rsidTr="00D15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9" w:author="Hillel Lehman" w:date="2020-06-29T10:2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3275" w:type="dxa"/>
            <w:tcBorders>
              <w:top w:val="nil"/>
              <w:left w:val="nil"/>
              <w:bottom w:val="nil"/>
              <w:right w:val="nil"/>
            </w:tcBorders>
            <w:tcPrChange w:id="70" w:author="Hillel Lehman" w:date="2020-06-29T10:23:00Z">
              <w:tcPr>
                <w:tcW w:w="2840" w:type="dxa"/>
                <w:tcBorders>
                  <w:top w:val="nil"/>
                  <w:left w:val="nil"/>
                  <w:bottom w:val="nil"/>
                  <w:right w:val="nil"/>
                </w:tcBorders>
              </w:tcPr>
            </w:tcPrChange>
          </w:tcPr>
          <w:p w14:paraId="359F763A" w14:textId="77777777" w:rsidR="00D24272" w:rsidRDefault="00D24272" w:rsidP="00AA676F">
            <w:pPr>
              <w:rPr>
                <w:rtl/>
              </w:rPr>
            </w:pPr>
          </w:p>
        </w:tc>
        <w:tc>
          <w:tcPr>
            <w:tcW w:w="2717" w:type="dxa"/>
            <w:tcBorders>
              <w:top w:val="nil"/>
              <w:left w:val="nil"/>
              <w:bottom w:val="nil"/>
              <w:right w:val="nil"/>
            </w:tcBorders>
            <w:tcPrChange w:id="71" w:author="Hillel Lehman" w:date="2020-06-29T10:23:00Z">
              <w:tcPr>
                <w:tcW w:w="2841" w:type="dxa"/>
                <w:tcBorders>
                  <w:top w:val="nil"/>
                  <w:left w:val="nil"/>
                  <w:bottom w:val="nil"/>
                  <w:right w:val="nil"/>
                </w:tcBorders>
              </w:tcPr>
            </w:tcPrChange>
          </w:tcPr>
          <w:p w14:paraId="41876816" w14:textId="77777777" w:rsidR="00D24272" w:rsidRDefault="00D24272" w:rsidP="003C03BD">
            <w:pPr>
              <w:rPr>
                <w:rtl/>
              </w:rPr>
            </w:pPr>
          </w:p>
        </w:tc>
        <w:tc>
          <w:tcPr>
            <w:tcW w:w="2838" w:type="dxa"/>
            <w:tcBorders>
              <w:top w:val="nil"/>
              <w:left w:val="nil"/>
              <w:bottom w:val="nil"/>
              <w:right w:val="nil"/>
            </w:tcBorders>
            <w:tcPrChange w:id="72" w:author="Hillel Lehman" w:date="2020-06-29T10:23:00Z">
              <w:tcPr>
                <w:tcW w:w="2841" w:type="dxa"/>
                <w:tcBorders>
                  <w:top w:val="nil"/>
                  <w:left w:val="nil"/>
                  <w:bottom w:val="nil"/>
                  <w:right w:val="nil"/>
                </w:tcBorders>
              </w:tcPr>
            </w:tcPrChange>
          </w:tcPr>
          <w:p w14:paraId="02B0F135" w14:textId="77777777" w:rsidR="00D24272" w:rsidRDefault="00D24272" w:rsidP="003C03BD">
            <w:pPr>
              <w:rPr>
                <w:rtl/>
              </w:rPr>
            </w:pPr>
          </w:p>
        </w:tc>
      </w:tr>
    </w:tbl>
    <w:p w14:paraId="0FA12733" w14:textId="77777777" w:rsidR="00A9337F" w:rsidRPr="00A9337F" w:rsidRDefault="00193FA0" w:rsidP="00AA676F">
      <w:r>
        <w:rPr>
          <w:rtl/>
        </w:rPr>
        <w:t xml:space="preserve"> </w:t>
      </w:r>
      <w:r w:rsidR="00A26533">
        <w:rPr>
          <w:rtl/>
        </w:rPr>
        <w:t xml:space="preserve"> </w:t>
      </w:r>
      <w:r w:rsidR="00617BDB">
        <w:rPr>
          <w:rtl/>
        </w:rPr>
        <w:t xml:space="preserve"> </w:t>
      </w:r>
      <w:r w:rsidR="006432F8">
        <w:rPr>
          <w:rtl/>
        </w:rPr>
        <w:t xml:space="preserve"> </w:t>
      </w:r>
      <w:r w:rsidR="00A064CC">
        <w:rPr>
          <w:rtl/>
        </w:rPr>
        <w:t xml:space="preserve"> </w:t>
      </w:r>
      <w:r w:rsidR="00D27532">
        <w:rPr>
          <w:rtl/>
        </w:rPr>
        <w:t xml:space="preserve"> </w:t>
      </w:r>
      <w:r w:rsidR="009F0131">
        <w:rPr>
          <w:rtl/>
        </w:rPr>
        <w:t xml:space="preserve"> </w:t>
      </w:r>
      <w:r w:rsidR="007F687B">
        <w:rPr>
          <w:rtl/>
        </w:rPr>
        <w:t xml:space="preserve"> </w:t>
      </w:r>
    </w:p>
    <w:sectPr w:rsidR="00A9337F" w:rsidRPr="00A9337F" w:rsidSect="00B56BC5">
      <w:headerReference w:type="default" r:id="rId11"/>
      <w:footerReference w:type="default" r:id="rId12"/>
      <w:pgSz w:w="11906" w:h="16838"/>
      <w:pgMar w:top="1440" w:right="1800" w:bottom="709" w:left="1276" w:header="708" w:footer="54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Roy Kimchi" w:date="2020-02-18T11:56:00Z" w:initials="RK">
    <w:p w14:paraId="1A5E1A9F" w14:textId="24175717" w:rsidR="0099013C" w:rsidRDefault="0099013C">
      <w:pPr>
        <w:pStyle w:val="CommentText"/>
      </w:pPr>
      <w:r>
        <w:rPr>
          <w:rStyle w:val="CommentReference"/>
        </w:rPr>
        <w:annotationRef/>
      </w:r>
      <w:r>
        <w:rPr>
          <w:rFonts w:hint="cs"/>
          <w:rtl/>
        </w:rPr>
        <w:t>יש למלא על ידי היזמים</w:t>
      </w:r>
    </w:p>
  </w:comment>
  <w:comment w:id="29" w:author="Roy Kimchi" w:date="2020-04-05T13:57:00Z" w:initials="RK">
    <w:p w14:paraId="4BF085BD" w14:textId="12528E32" w:rsidR="00600492" w:rsidRDefault="00600492">
      <w:pPr>
        <w:pStyle w:val="CommentText"/>
      </w:pPr>
      <w:r>
        <w:rPr>
          <w:rStyle w:val="CommentReference"/>
        </w:rPr>
        <w:annotationRef/>
      </w:r>
      <w:r>
        <w:rPr>
          <w:rFonts w:hint="cs"/>
          <w:rtl/>
        </w:rPr>
        <w:t xml:space="preserve">מצגת </w:t>
      </w:r>
      <w:proofErr w:type="spellStart"/>
      <w:r>
        <w:rPr>
          <w:rFonts w:hint="cs"/>
          <w:rtl/>
        </w:rPr>
        <w:t>הפיטצ</w:t>
      </w:r>
      <w:proofErr w:type="spellEnd"/>
      <w:r>
        <w:rPr>
          <w:rFonts w:hint="cs"/>
          <w:rtl/>
        </w:rPr>
        <w:t>' דק שהועברה בוועדת ההשקעות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5E1A9F" w15:done="0"/>
  <w15:commentEx w15:paraId="4BF08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5E1A9F" w16cid:durableId="21F64F6B"/>
  <w16cid:commentId w16cid:paraId="4BF085BD" w16cid:durableId="22346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1B818" w14:textId="77777777" w:rsidR="0051532D" w:rsidRDefault="0051532D" w:rsidP="00F23518">
      <w:pPr>
        <w:spacing w:after="0" w:line="240" w:lineRule="auto"/>
      </w:pPr>
      <w:r>
        <w:separator/>
      </w:r>
    </w:p>
  </w:endnote>
  <w:endnote w:type="continuationSeparator" w:id="0">
    <w:p w14:paraId="60517AC4" w14:textId="77777777" w:rsidR="0051532D" w:rsidRDefault="0051532D" w:rsidP="00F2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David" w:hAnsi="David" w:cs="David"/>
        <w:rtl/>
      </w:rPr>
      <w:id w:val="1951355616"/>
      <w:docPartObj>
        <w:docPartGallery w:val="Page Numbers (Bottom of Page)"/>
        <w:docPartUnique/>
      </w:docPartObj>
    </w:sdtPr>
    <w:sdtEndPr>
      <w:rPr>
        <w:cs/>
      </w:rPr>
    </w:sdtEndPr>
    <w:sdtContent>
      <w:sdt>
        <w:sdtPr>
          <w:rPr>
            <w:rFonts w:ascii="David" w:hAnsi="David" w:cs="David"/>
            <w:rtl/>
          </w:rPr>
          <w:id w:val="-1705238520"/>
          <w:docPartObj>
            <w:docPartGallery w:val="Page Numbers (Top of Page)"/>
            <w:docPartUnique/>
          </w:docPartObj>
        </w:sdtPr>
        <w:sdtEndPr/>
        <w:sdtContent>
          <w:p w14:paraId="0277003E" w14:textId="77777777" w:rsidR="00E53BDB" w:rsidRDefault="00E53BDB" w:rsidP="00E53BDB">
            <w:pPr>
              <w:pStyle w:val="Footer"/>
              <w:rPr>
                <w:rFonts w:ascii="David" w:hAnsi="David" w:cs="David"/>
                <w:rtl/>
              </w:rPr>
            </w:pPr>
          </w:p>
          <w:p w14:paraId="2A50F0BD" w14:textId="16BFAC5A" w:rsidR="0072095F" w:rsidRPr="00E53BDB" w:rsidRDefault="00E53BDB" w:rsidP="00E53BDB">
            <w:pPr>
              <w:pStyle w:val="Footer"/>
              <w:rPr>
                <w:rFonts w:ascii="David" w:hAnsi="David" w:cs="David"/>
              </w:rPr>
            </w:pPr>
            <w:r w:rsidRPr="00E53BDB">
              <w:rPr>
                <w:rFonts w:ascii="David" w:hAnsi="David" w:cs="David"/>
                <w:rtl/>
                <w:cs/>
                <w:lang w:val="he-IL"/>
              </w:rPr>
              <w:t xml:space="preserve">עמוד </w:t>
            </w:r>
            <w:r w:rsidRPr="00E53BDB">
              <w:rPr>
                <w:rFonts w:ascii="David" w:hAnsi="David" w:cs="David"/>
                <w:b/>
                <w:bCs/>
              </w:rPr>
              <w:fldChar w:fldCharType="begin"/>
            </w:r>
            <w:r w:rsidRPr="00E53BDB">
              <w:rPr>
                <w:rFonts w:ascii="David" w:hAnsi="David" w:cs="David"/>
                <w:b/>
                <w:bCs/>
                <w:rtl/>
                <w:cs/>
              </w:rPr>
              <w:instrText>PAGE</w:instrText>
            </w:r>
            <w:r w:rsidRPr="00E53BDB">
              <w:rPr>
                <w:rFonts w:ascii="David" w:hAnsi="David" w:cs="David"/>
                <w:b/>
                <w:bCs/>
              </w:rPr>
              <w:fldChar w:fldCharType="separate"/>
            </w:r>
            <w:r w:rsidR="00267548">
              <w:rPr>
                <w:rFonts w:ascii="David" w:hAnsi="David" w:cs="David"/>
                <w:b/>
                <w:bCs/>
                <w:noProof/>
                <w:rtl/>
              </w:rPr>
              <w:t>3</w:t>
            </w:r>
            <w:r w:rsidRPr="00E53BDB">
              <w:rPr>
                <w:rFonts w:ascii="David" w:hAnsi="David" w:cs="David"/>
                <w:b/>
                <w:bCs/>
              </w:rPr>
              <w:fldChar w:fldCharType="end"/>
            </w:r>
            <w:r w:rsidRPr="00E53BDB">
              <w:rPr>
                <w:rFonts w:ascii="David" w:hAnsi="David" w:cs="David"/>
                <w:rtl/>
                <w:cs/>
                <w:lang w:val="he-IL"/>
              </w:rPr>
              <w:t xml:space="preserve"> מתוך </w:t>
            </w:r>
            <w:r w:rsidRPr="00E53BDB">
              <w:rPr>
                <w:rFonts w:ascii="David" w:hAnsi="David" w:cs="David"/>
                <w:b/>
                <w:bCs/>
              </w:rPr>
              <w:fldChar w:fldCharType="begin"/>
            </w:r>
            <w:r w:rsidRPr="00E53BDB">
              <w:rPr>
                <w:rFonts w:ascii="David" w:hAnsi="David" w:cs="David"/>
                <w:b/>
                <w:bCs/>
                <w:rtl/>
                <w:cs/>
              </w:rPr>
              <w:instrText>NUMPAGES</w:instrText>
            </w:r>
            <w:r w:rsidRPr="00E53BDB">
              <w:rPr>
                <w:rFonts w:ascii="David" w:hAnsi="David" w:cs="David"/>
                <w:b/>
                <w:bCs/>
              </w:rPr>
              <w:fldChar w:fldCharType="separate"/>
            </w:r>
            <w:r w:rsidR="00267548">
              <w:rPr>
                <w:rFonts w:ascii="David" w:hAnsi="David" w:cs="David"/>
                <w:b/>
                <w:bCs/>
                <w:noProof/>
                <w:rtl/>
              </w:rPr>
              <w:t>3</w:t>
            </w:r>
            <w:r w:rsidRPr="00E53BDB">
              <w:rPr>
                <w:rFonts w:ascii="David" w:hAnsi="David" w:cs="David"/>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03C92" w14:textId="77777777" w:rsidR="0051532D" w:rsidRDefault="0051532D" w:rsidP="00F23518">
      <w:pPr>
        <w:spacing w:after="0" w:line="240" w:lineRule="auto"/>
      </w:pPr>
      <w:r>
        <w:separator/>
      </w:r>
    </w:p>
  </w:footnote>
  <w:footnote w:type="continuationSeparator" w:id="0">
    <w:p w14:paraId="2CF80EF3" w14:textId="77777777" w:rsidR="0051532D" w:rsidRDefault="0051532D" w:rsidP="00F2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99696" w14:textId="12CB131C" w:rsidR="005102CD" w:rsidRDefault="00B5629B" w:rsidP="00963AF1">
    <w:pPr>
      <w:pStyle w:val="Header"/>
      <w:jc w:val="center"/>
    </w:pPr>
    <w:r>
      <w:rPr>
        <w:rFonts w:hint="cs"/>
        <w:b/>
        <w:bCs/>
        <w:i/>
        <w:iCs/>
        <w:noProof/>
        <w:color w:val="FF0000"/>
      </w:rPr>
      <w:drawing>
        <wp:anchor distT="0" distB="0" distL="114300" distR="114300" simplePos="0" relativeHeight="251658240" behindDoc="0" locked="0" layoutInCell="1" allowOverlap="1" wp14:anchorId="7CF570B4" wp14:editId="0052CD14">
          <wp:simplePos x="0" y="0"/>
          <wp:positionH relativeFrom="column">
            <wp:posOffset>-524510</wp:posOffset>
          </wp:positionH>
          <wp:positionV relativeFrom="paragraph">
            <wp:posOffset>-226060</wp:posOffset>
          </wp:positionV>
          <wp:extent cx="2071370" cy="7239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36633" t="-1316" r="26314" b="1316"/>
                  <a:stretch/>
                </pic:blipFill>
                <pic:spPr bwMode="auto">
                  <a:xfrm>
                    <a:off x="0" y="0"/>
                    <a:ext cx="2071370" cy="723900"/>
                  </a:xfrm>
                  <a:prstGeom prst="rect">
                    <a:avLst/>
                  </a:prstGeom>
                  <a:noFill/>
                  <a:ln>
                    <a:noFill/>
                  </a:ln>
                  <a:extLst>
                    <a:ext uri="{53640926-AAD7-44D8-BBD7-CCE9431645EC}">
                      <a14:shadowObscured xmlns:a14="http://schemas.microsoft.com/office/drawing/2010/main"/>
                    </a:ext>
                  </a:extLst>
                </pic:spPr>
              </pic:pic>
            </a:graphicData>
          </a:graphic>
        </wp:anchor>
      </w:drawing>
    </w:r>
    <w:r>
      <w:rPr>
        <w:rFonts w:hint="cs"/>
        <w:b/>
        <w:bCs/>
        <w:i/>
        <w:iCs/>
        <w:noProof/>
        <w:color w:val="FF0000"/>
      </w:rPr>
      <w:drawing>
        <wp:anchor distT="0" distB="0" distL="114300" distR="114300" simplePos="0" relativeHeight="251659264" behindDoc="0" locked="0" layoutInCell="1" allowOverlap="1" wp14:anchorId="05E13616" wp14:editId="73AF7AEC">
          <wp:simplePos x="0" y="0"/>
          <wp:positionH relativeFrom="column">
            <wp:posOffset>4157980</wp:posOffset>
          </wp:positionH>
          <wp:positionV relativeFrom="paragraph">
            <wp:posOffset>-228600</wp:posOffset>
          </wp:positionV>
          <wp:extent cx="2286000" cy="798909"/>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62947"/>
                  <a:stretch/>
                </pic:blipFill>
                <pic:spPr bwMode="auto">
                  <a:xfrm>
                    <a:off x="0" y="0"/>
                    <a:ext cx="2286000" cy="7989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E42B9F" w14:textId="77777777" w:rsidR="005102CD" w:rsidRDefault="005102CD" w:rsidP="00963AF1">
    <w:pPr>
      <w:pStyle w:val="Header"/>
      <w:jc w:val="center"/>
    </w:pPr>
  </w:p>
  <w:p w14:paraId="45061ACC" w14:textId="7A1E8991" w:rsidR="00963AF1" w:rsidRDefault="00963AF1" w:rsidP="00963AF1">
    <w:pPr>
      <w:pStyle w:val="Header"/>
      <w:jc w:val="center"/>
    </w:pPr>
  </w:p>
  <w:p w14:paraId="0090832E" w14:textId="77777777" w:rsidR="005102CD" w:rsidRDefault="005102CD" w:rsidP="00963A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660DC"/>
    <w:multiLevelType w:val="hybridMultilevel"/>
    <w:tmpl w:val="85464F16"/>
    <w:lvl w:ilvl="0" w:tplc="BF7C7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D4DD1"/>
    <w:multiLevelType w:val="hybridMultilevel"/>
    <w:tmpl w:val="85464F16"/>
    <w:lvl w:ilvl="0" w:tplc="BF7C7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AB6A8C"/>
    <w:multiLevelType w:val="hybridMultilevel"/>
    <w:tmpl w:val="A89E59F0"/>
    <w:lvl w:ilvl="0" w:tplc="214CEB46">
      <w:start w:val="1"/>
      <w:numFmt w:val="decimal"/>
      <w:lvlText w:val="%1."/>
      <w:lvlJc w:val="left"/>
      <w:pPr>
        <w:ind w:left="720" w:hanging="360"/>
      </w:pPr>
      <w:rPr>
        <w:rFonts w:cs="Arial" w:hint="default"/>
      </w:rPr>
    </w:lvl>
    <w:lvl w:ilvl="1" w:tplc="9D9845E6">
      <w:start w:val="1"/>
      <w:numFmt w:val="hebrew1"/>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21EB4"/>
    <w:multiLevelType w:val="hybridMultilevel"/>
    <w:tmpl w:val="1332B1C6"/>
    <w:lvl w:ilvl="0" w:tplc="25D018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y Kimchi">
    <w15:presenceInfo w15:providerId="Windows Live" w15:userId="aa285ba6515cfb0b"/>
  </w15:person>
  <w15:person w15:author="Hillel Lehman">
    <w15:presenceInfo w15:providerId="AD" w15:userId="S::hillell@post.bgu.ac.il::a1b05316-1147-4499-914a-8d5db1067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wMLM0M7QwNDQwMjRR0lEKTi0uzszPAykwrAUAtWgMSiwAAAA="/>
  </w:docVars>
  <w:rsids>
    <w:rsidRoot w:val="00753E72"/>
    <w:rsid w:val="000002A5"/>
    <w:rsid w:val="00004CD4"/>
    <w:rsid w:val="000171FB"/>
    <w:rsid w:val="00023155"/>
    <w:rsid w:val="00034E80"/>
    <w:rsid w:val="00046632"/>
    <w:rsid w:val="000503E0"/>
    <w:rsid w:val="00066011"/>
    <w:rsid w:val="00074777"/>
    <w:rsid w:val="00084E26"/>
    <w:rsid w:val="00091216"/>
    <w:rsid w:val="00096C85"/>
    <w:rsid w:val="000A1106"/>
    <w:rsid w:val="000A36AF"/>
    <w:rsid w:val="000B78A5"/>
    <w:rsid w:val="000C3759"/>
    <w:rsid w:val="000F3BD7"/>
    <w:rsid w:val="00151E45"/>
    <w:rsid w:val="001718C0"/>
    <w:rsid w:val="0017296E"/>
    <w:rsid w:val="0017332B"/>
    <w:rsid w:val="0018423B"/>
    <w:rsid w:val="00193FA0"/>
    <w:rsid w:val="00197EB2"/>
    <w:rsid w:val="001A4D5F"/>
    <w:rsid w:val="001C0D95"/>
    <w:rsid w:val="001E4BAF"/>
    <w:rsid w:val="001E6BDD"/>
    <w:rsid w:val="00204F45"/>
    <w:rsid w:val="00207C1E"/>
    <w:rsid w:val="0021654D"/>
    <w:rsid w:val="002464E0"/>
    <w:rsid w:val="0026503C"/>
    <w:rsid w:val="00267548"/>
    <w:rsid w:val="00282439"/>
    <w:rsid w:val="00287553"/>
    <w:rsid w:val="002907BC"/>
    <w:rsid w:val="00290CD8"/>
    <w:rsid w:val="00292138"/>
    <w:rsid w:val="002A7A09"/>
    <w:rsid w:val="002B19C7"/>
    <w:rsid w:val="002C3B37"/>
    <w:rsid w:val="002E068C"/>
    <w:rsid w:val="0030425D"/>
    <w:rsid w:val="0030608B"/>
    <w:rsid w:val="00330DF9"/>
    <w:rsid w:val="00333D5E"/>
    <w:rsid w:val="00334B3B"/>
    <w:rsid w:val="00342B9B"/>
    <w:rsid w:val="003603B9"/>
    <w:rsid w:val="0036316F"/>
    <w:rsid w:val="0037321B"/>
    <w:rsid w:val="0038737E"/>
    <w:rsid w:val="0039418D"/>
    <w:rsid w:val="0039475F"/>
    <w:rsid w:val="003B4356"/>
    <w:rsid w:val="003C03BD"/>
    <w:rsid w:val="003D012E"/>
    <w:rsid w:val="003D0DE1"/>
    <w:rsid w:val="003D3AF5"/>
    <w:rsid w:val="00412246"/>
    <w:rsid w:val="00422D1B"/>
    <w:rsid w:val="00424272"/>
    <w:rsid w:val="00426199"/>
    <w:rsid w:val="00431854"/>
    <w:rsid w:val="0043262C"/>
    <w:rsid w:val="00454BE5"/>
    <w:rsid w:val="00467889"/>
    <w:rsid w:val="00484EF7"/>
    <w:rsid w:val="004A3729"/>
    <w:rsid w:val="004A638F"/>
    <w:rsid w:val="004C4D66"/>
    <w:rsid w:val="004D0F33"/>
    <w:rsid w:val="004D17F4"/>
    <w:rsid w:val="004D2038"/>
    <w:rsid w:val="004D29AD"/>
    <w:rsid w:val="004E3D40"/>
    <w:rsid w:val="004F19A4"/>
    <w:rsid w:val="00504ED3"/>
    <w:rsid w:val="005102CD"/>
    <w:rsid w:val="0051532D"/>
    <w:rsid w:val="00517C86"/>
    <w:rsid w:val="00524E62"/>
    <w:rsid w:val="00525F83"/>
    <w:rsid w:val="00533037"/>
    <w:rsid w:val="00547705"/>
    <w:rsid w:val="00580AA0"/>
    <w:rsid w:val="00584312"/>
    <w:rsid w:val="005A69F6"/>
    <w:rsid w:val="005B032F"/>
    <w:rsid w:val="005C3AF8"/>
    <w:rsid w:val="005C43AC"/>
    <w:rsid w:val="005C4616"/>
    <w:rsid w:val="00600492"/>
    <w:rsid w:val="00617BDB"/>
    <w:rsid w:val="006208BB"/>
    <w:rsid w:val="00633FFC"/>
    <w:rsid w:val="006432F8"/>
    <w:rsid w:val="006519D5"/>
    <w:rsid w:val="006572B3"/>
    <w:rsid w:val="00661B0F"/>
    <w:rsid w:val="00666ACB"/>
    <w:rsid w:val="00681B03"/>
    <w:rsid w:val="006850C5"/>
    <w:rsid w:val="0068520E"/>
    <w:rsid w:val="00693911"/>
    <w:rsid w:val="00693C0B"/>
    <w:rsid w:val="006D110B"/>
    <w:rsid w:val="006D5F99"/>
    <w:rsid w:val="0072095F"/>
    <w:rsid w:val="00723609"/>
    <w:rsid w:val="0073572E"/>
    <w:rsid w:val="007529D8"/>
    <w:rsid w:val="00753E72"/>
    <w:rsid w:val="007753FC"/>
    <w:rsid w:val="007801D0"/>
    <w:rsid w:val="00787508"/>
    <w:rsid w:val="00790A79"/>
    <w:rsid w:val="0079713F"/>
    <w:rsid w:val="007B5AB8"/>
    <w:rsid w:val="007C1FCF"/>
    <w:rsid w:val="007E2D65"/>
    <w:rsid w:val="007E4D2C"/>
    <w:rsid w:val="007F0DCF"/>
    <w:rsid w:val="007F3B95"/>
    <w:rsid w:val="007F45C3"/>
    <w:rsid w:val="007F58B1"/>
    <w:rsid w:val="007F687B"/>
    <w:rsid w:val="0081758E"/>
    <w:rsid w:val="00836CFD"/>
    <w:rsid w:val="00837463"/>
    <w:rsid w:val="00857797"/>
    <w:rsid w:val="008633DE"/>
    <w:rsid w:val="00877030"/>
    <w:rsid w:val="00890B9F"/>
    <w:rsid w:val="008B0A9A"/>
    <w:rsid w:val="008B4936"/>
    <w:rsid w:val="008F69A6"/>
    <w:rsid w:val="0090147C"/>
    <w:rsid w:val="00915844"/>
    <w:rsid w:val="0094349A"/>
    <w:rsid w:val="009469B1"/>
    <w:rsid w:val="00963AF1"/>
    <w:rsid w:val="009724E7"/>
    <w:rsid w:val="00982BA1"/>
    <w:rsid w:val="00984890"/>
    <w:rsid w:val="0099013C"/>
    <w:rsid w:val="009A4B7D"/>
    <w:rsid w:val="009C117A"/>
    <w:rsid w:val="009D0CBD"/>
    <w:rsid w:val="009E508B"/>
    <w:rsid w:val="009F0131"/>
    <w:rsid w:val="009F3054"/>
    <w:rsid w:val="00A064CC"/>
    <w:rsid w:val="00A23F9A"/>
    <w:rsid w:val="00A243BF"/>
    <w:rsid w:val="00A25C75"/>
    <w:rsid w:val="00A26533"/>
    <w:rsid w:val="00A30DF0"/>
    <w:rsid w:val="00A41F93"/>
    <w:rsid w:val="00A75381"/>
    <w:rsid w:val="00A85808"/>
    <w:rsid w:val="00A877D1"/>
    <w:rsid w:val="00A9337F"/>
    <w:rsid w:val="00AA5D2C"/>
    <w:rsid w:val="00AA676F"/>
    <w:rsid w:val="00AB1371"/>
    <w:rsid w:val="00AB3806"/>
    <w:rsid w:val="00AB5ED8"/>
    <w:rsid w:val="00AD79B8"/>
    <w:rsid w:val="00B17F7F"/>
    <w:rsid w:val="00B27DFF"/>
    <w:rsid w:val="00B42870"/>
    <w:rsid w:val="00B5629B"/>
    <w:rsid w:val="00B56618"/>
    <w:rsid w:val="00B56BC5"/>
    <w:rsid w:val="00B60E67"/>
    <w:rsid w:val="00B63A79"/>
    <w:rsid w:val="00BA5C8E"/>
    <w:rsid w:val="00BD73A7"/>
    <w:rsid w:val="00BF6F81"/>
    <w:rsid w:val="00C05B55"/>
    <w:rsid w:val="00C216CF"/>
    <w:rsid w:val="00C317FF"/>
    <w:rsid w:val="00C67E0E"/>
    <w:rsid w:val="00C81B86"/>
    <w:rsid w:val="00C829BE"/>
    <w:rsid w:val="00C9407B"/>
    <w:rsid w:val="00CE075D"/>
    <w:rsid w:val="00CF196B"/>
    <w:rsid w:val="00CF306E"/>
    <w:rsid w:val="00CF41F5"/>
    <w:rsid w:val="00CF5B27"/>
    <w:rsid w:val="00D11803"/>
    <w:rsid w:val="00D1190D"/>
    <w:rsid w:val="00D15315"/>
    <w:rsid w:val="00D24272"/>
    <w:rsid w:val="00D27532"/>
    <w:rsid w:val="00D30574"/>
    <w:rsid w:val="00D57744"/>
    <w:rsid w:val="00D61207"/>
    <w:rsid w:val="00D968A1"/>
    <w:rsid w:val="00DE5BC6"/>
    <w:rsid w:val="00DF7BD2"/>
    <w:rsid w:val="00E021D6"/>
    <w:rsid w:val="00E04379"/>
    <w:rsid w:val="00E102C6"/>
    <w:rsid w:val="00E208A5"/>
    <w:rsid w:val="00E23A3A"/>
    <w:rsid w:val="00E24A1C"/>
    <w:rsid w:val="00E2540A"/>
    <w:rsid w:val="00E43D47"/>
    <w:rsid w:val="00E51426"/>
    <w:rsid w:val="00E53BDB"/>
    <w:rsid w:val="00E550B9"/>
    <w:rsid w:val="00E57E30"/>
    <w:rsid w:val="00E620D4"/>
    <w:rsid w:val="00E65D1B"/>
    <w:rsid w:val="00E70536"/>
    <w:rsid w:val="00E75DD2"/>
    <w:rsid w:val="00E77EEF"/>
    <w:rsid w:val="00E954BD"/>
    <w:rsid w:val="00EA66DD"/>
    <w:rsid w:val="00EB59D7"/>
    <w:rsid w:val="00ED2129"/>
    <w:rsid w:val="00EE449B"/>
    <w:rsid w:val="00EE623B"/>
    <w:rsid w:val="00F20011"/>
    <w:rsid w:val="00F23518"/>
    <w:rsid w:val="00F477CE"/>
    <w:rsid w:val="00F50A4B"/>
    <w:rsid w:val="00F6231B"/>
    <w:rsid w:val="00F67E0B"/>
    <w:rsid w:val="00F7021F"/>
    <w:rsid w:val="00F70FFD"/>
    <w:rsid w:val="00F814F3"/>
    <w:rsid w:val="00F84B5D"/>
    <w:rsid w:val="00FA19E2"/>
    <w:rsid w:val="00FA387C"/>
    <w:rsid w:val="00FA3C1D"/>
    <w:rsid w:val="00FC4DC8"/>
    <w:rsid w:val="00FD769A"/>
    <w:rsid w:val="00FF349E"/>
    <w:rsid w:val="00FF5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529C"/>
  <w15:docId w15:val="{20305BD1-0A41-4C48-841C-9C9750F8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2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30"/>
    <w:pPr>
      <w:ind w:left="720"/>
      <w:contextualSpacing/>
    </w:pPr>
  </w:style>
  <w:style w:type="paragraph" w:styleId="Header">
    <w:name w:val="header"/>
    <w:basedOn w:val="Normal"/>
    <w:link w:val="HeaderChar"/>
    <w:uiPriority w:val="99"/>
    <w:unhideWhenUsed/>
    <w:rsid w:val="00F235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F23518"/>
  </w:style>
  <w:style w:type="paragraph" w:styleId="Footer">
    <w:name w:val="footer"/>
    <w:basedOn w:val="Normal"/>
    <w:link w:val="FooterChar"/>
    <w:uiPriority w:val="99"/>
    <w:unhideWhenUsed/>
    <w:rsid w:val="00F235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3518"/>
  </w:style>
  <w:style w:type="paragraph" w:styleId="NormalWeb">
    <w:name w:val="Normal (Web)"/>
    <w:basedOn w:val="Normal"/>
    <w:uiPriority w:val="99"/>
    <w:semiHidden/>
    <w:unhideWhenUsed/>
    <w:rsid w:val="001729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1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844"/>
    <w:rPr>
      <w:rFonts w:ascii="Segoe UI" w:hAnsi="Segoe UI" w:cs="Segoe UI"/>
      <w:sz w:val="18"/>
      <w:szCs w:val="18"/>
    </w:rPr>
  </w:style>
  <w:style w:type="table" w:styleId="TableGrid">
    <w:name w:val="Table Grid"/>
    <w:basedOn w:val="TableNormal"/>
    <w:uiPriority w:val="59"/>
    <w:rsid w:val="00A9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032F"/>
    <w:rPr>
      <w:sz w:val="16"/>
      <w:szCs w:val="16"/>
    </w:rPr>
  </w:style>
  <w:style w:type="paragraph" w:styleId="CommentText">
    <w:name w:val="annotation text"/>
    <w:basedOn w:val="Normal"/>
    <w:link w:val="CommentTextChar"/>
    <w:uiPriority w:val="99"/>
    <w:semiHidden/>
    <w:unhideWhenUsed/>
    <w:rsid w:val="005B032F"/>
    <w:pPr>
      <w:spacing w:line="240" w:lineRule="auto"/>
    </w:pPr>
    <w:rPr>
      <w:sz w:val="20"/>
      <w:szCs w:val="20"/>
    </w:rPr>
  </w:style>
  <w:style w:type="character" w:customStyle="1" w:styleId="CommentTextChar">
    <w:name w:val="Comment Text Char"/>
    <w:basedOn w:val="DefaultParagraphFont"/>
    <w:link w:val="CommentText"/>
    <w:uiPriority w:val="99"/>
    <w:semiHidden/>
    <w:rsid w:val="005B032F"/>
    <w:rPr>
      <w:sz w:val="20"/>
      <w:szCs w:val="20"/>
    </w:rPr>
  </w:style>
  <w:style w:type="paragraph" w:styleId="CommentSubject">
    <w:name w:val="annotation subject"/>
    <w:basedOn w:val="CommentText"/>
    <w:next w:val="CommentText"/>
    <w:link w:val="CommentSubjectChar"/>
    <w:uiPriority w:val="99"/>
    <w:semiHidden/>
    <w:unhideWhenUsed/>
    <w:rsid w:val="005B032F"/>
    <w:rPr>
      <w:b/>
      <w:bCs/>
    </w:rPr>
  </w:style>
  <w:style w:type="character" w:customStyle="1" w:styleId="CommentSubjectChar">
    <w:name w:val="Comment Subject Char"/>
    <w:basedOn w:val="CommentTextChar"/>
    <w:link w:val="CommentSubject"/>
    <w:uiPriority w:val="99"/>
    <w:semiHidden/>
    <w:rsid w:val="005B032F"/>
    <w:rPr>
      <w:b/>
      <w:bCs/>
      <w:sz w:val="20"/>
      <w:szCs w:val="20"/>
    </w:rPr>
  </w:style>
  <w:style w:type="paragraph" w:styleId="Revision">
    <w:name w:val="Revision"/>
    <w:hidden/>
    <w:uiPriority w:val="99"/>
    <w:semiHidden/>
    <w:rsid w:val="005B032F"/>
    <w:pPr>
      <w:spacing w:after="0" w:line="240" w:lineRule="auto"/>
    </w:pPr>
  </w:style>
  <w:style w:type="character" w:customStyle="1" w:styleId="a">
    <w:name w:val="משפטי תו"/>
    <w:basedOn w:val="DefaultParagraphFont"/>
    <w:link w:val="a0"/>
    <w:locked/>
    <w:rsid w:val="00197EB2"/>
    <w:rPr>
      <w:rFonts w:ascii="David" w:hAnsi="David" w:cs="David"/>
    </w:rPr>
  </w:style>
  <w:style w:type="paragraph" w:customStyle="1" w:styleId="a0">
    <w:name w:val="משפטי"/>
    <w:basedOn w:val="Normal"/>
    <w:link w:val="a"/>
    <w:rsid w:val="00197EB2"/>
    <w:pPr>
      <w:spacing w:after="240" w:line="360" w:lineRule="auto"/>
      <w:ind w:left="720" w:hanging="720"/>
      <w:jc w:val="both"/>
    </w:pPr>
    <w:rPr>
      <w:rFonts w:ascii="David" w:hAnsi="David"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895200">
      <w:bodyDiv w:val="1"/>
      <w:marLeft w:val="0"/>
      <w:marRight w:val="0"/>
      <w:marTop w:val="0"/>
      <w:marBottom w:val="0"/>
      <w:divBdr>
        <w:top w:val="none" w:sz="0" w:space="0" w:color="auto"/>
        <w:left w:val="none" w:sz="0" w:space="0" w:color="auto"/>
        <w:bottom w:val="none" w:sz="0" w:space="0" w:color="auto"/>
        <w:right w:val="none" w:sz="0" w:space="0" w:color="auto"/>
      </w:divBdr>
    </w:div>
    <w:div w:id="1871526401">
      <w:bodyDiv w:val="1"/>
      <w:marLeft w:val="0"/>
      <w:marRight w:val="0"/>
      <w:marTop w:val="0"/>
      <w:marBottom w:val="0"/>
      <w:divBdr>
        <w:top w:val="none" w:sz="0" w:space="0" w:color="auto"/>
        <w:left w:val="none" w:sz="0" w:space="0" w:color="auto"/>
        <w:bottom w:val="none" w:sz="0" w:space="0" w:color="auto"/>
        <w:right w:val="none" w:sz="0" w:space="0" w:color="auto"/>
      </w:divBdr>
      <w:divsChild>
        <w:div w:id="706416007">
          <w:marLeft w:val="0"/>
          <w:marRight w:val="0"/>
          <w:marTop w:val="0"/>
          <w:marBottom w:val="0"/>
          <w:divBdr>
            <w:top w:val="none" w:sz="0" w:space="0" w:color="auto"/>
            <w:left w:val="none" w:sz="0" w:space="0" w:color="auto"/>
            <w:bottom w:val="none" w:sz="0" w:space="0" w:color="auto"/>
            <w:right w:val="none" w:sz="0" w:space="0" w:color="auto"/>
          </w:divBdr>
          <w:divsChild>
            <w:div w:id="372657889">
              <w:marLeft w:val="0"/>
              <w:marRight w:val="0"/>
              <w:marTop w:val="0"/>
              <w:marBottom w:val="0"/>
              <w:divBdr>
                <w:top w:val="none" w:sz="0" w:space="0" w:color="auto"/>
                <w:left w:val="none" w:sz="0" w:space="0" w:color="auto"/>
                <w:bottom w:val="none" w:sz="0" w:space="0" w:color="auto"/>
                <w:right w:val="none" w:sz="0" w:space="0" w:color="auto"/>
              </w:divBdr>
              <w:divsChild>
                <w:div w:id="991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43F39-57E5-41E4-8C36-CF266F50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1305</Words>
  <Characters>6527</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Startup Agreement 5K</vt:lpstr>
      <vt:lpstr>Startup Agreement 5K</vt:lpstr>
    </vt:vector>
  </TitlesOfParts>
  <Manager>איתן לירז, משרד עורכי דין</Manager>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Agreement 5K</dc:title>
  <dc:subject>1662</dc:subject>
  <dc:creator>G306451-V1</dc:creator>
  <cp:keywords>Startup Agreement</cp:keywords>
  <dc:description>גיא רכס
הסכם עם קבוצה בקרן חדשה 6.1.19 מיזם טכנולוגי 5K</dc:description>
  <cp:lastModifiedBy>Hillel Lehman</cp:lastModifiedBy>
  <cp:revision>6</cp:revision>
  <cp:lastPrinted>2019-01-06T17:30:00Z</cp:lastPrinted>
  <dcterms:created xsi:type="dcterms:W3CDTF">2019-06-17T12:29:00Z</dcterms:created>
  <dcterms:modified xsi:type="dcterms:W3CDTF">2020-06-29T07:23:00Z</dcterms:modified>
  <cp:category/>
</cp:coreProperties>
</file>